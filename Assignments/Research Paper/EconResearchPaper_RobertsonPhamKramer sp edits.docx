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84B23" w14:textId="48B6FEAD" w:rsidR="00844005" w:rsidRDefault="00844005">
      <w:pPr>
        <w:rPr>
          <w:ins w:id="0" w:author="Evan Kramer" w:date="2019-04-29T07:50:00Z"/>
          <w:b/>
        </w:rPr>
      </w:pPr>
    </w:p>
    <w:p w14:paraId="170D5E83" w14:textId="77777777" w:rsidR="00AC7958" w:rsidRDefault="00AC7958">
      <w:pPr>
        <w:jc w:val="center"/>
        <w:rPr>
          <w:ins w:id="1" w:author="Evan Kramer" w:date="2019-04-29T07:55:00Z"/>
        </w:rPr>
        <w:pPrChange w:id="2" w:author="Evan Kramer" w:date="2019-04-29T07:52:00Z">
          <w:pPr/>
        </w:pPrChange>
      </w:pPr>
    </w:p>
    <w:p w14:paraId="644C819A" w14:textId="77777777" w:rsidR="00AC7958" w:rsidRDefault="00AC7958">
      <w:pPr>
        <w:jc w:val="center"/>
        <w:rPr>
          <w:ins w:id="3" w:author="Evan Kramer" w:date="2019-04-29T07:55:00Z"/>
        </w:rPr>
        <w:pPrChange w:id="4" w:author="Evan Kramer" w:date="2019-04-29T07:52:00Z">
          <w:pPr/>
        </w:pPrChange>
      </w:pPr>
    </w:p>
    <w:p w14:paraId="473E7256" w14:textId="77777777" w:rsidR="00AC7958" w:rsidRDefault="00AC7958">
      <w:pPr>
        <w:jc w:val="center"/>
        <w:rPr>
          <w:ins w:id="5" w:author="Evan Kramer" w:date="2019-04-29T07:55:00Z"/>
        </w:rPr>
        <w:pPrChange w:id="6" w:author="Evan Kramer" w:date="2019-04-29T07:52:00Z">
          <w:pPr/>
        </w:pPrChange>
      </w:pPr>
    </w:p>
    <w:p w14:paraId="7AC5E913" w14:textId="3B4E55CD" w:rsidR="00AC7958" w:rsidRDefault="00AC7958">
      <w:pPr>
        <w:jc w:val="center"/>
        <w:rPr>
          <w:ins w:id="7" w:author="Evan Kramer" w:date="2019-04-29T07:53:00Z"/>
        </w:rPr>
        <w:pPrChange w:id="8" w:author="Evan Kramer" w:date="2019-04-29T07:52:00Z">
          <w:pPr/>
        </w:pPrChange>
      </w:pPr>
      <w:ins w:id="9" w:author="Evan Kramer" w:date="2019-04-29T07:52:00Z">
        <w:r w:rsidRPr="00AC7958">
          <w:rPr>
            <w:rPrChange w:id="10" w:author="Evan Kramer" w:date="2019-04-29T07:53:00Z">
              <w:rPr>
                <w:b/>
              </w:rPr>
            </w:rPrChange>
          </w:rPr>
          <w:t>An Educated Workforce</w:t>
        </w:r>
      </w:ins>
      <w:ins w:id="11" w:author="Evan Kramer" w:date="2019-04-29T07:53:00Z">
        <w:r>
          <w:t xml:space="preserve">: </w:t>
        </w:r>
      </w:ins>
    </w:p>
    <w:p w14:paraId="6992377E" w14:textId="77777777" w:rsidR="00AC7958" w:rsidRDefault="00AC7958">
      <w:pPr>
        <w:jc w:val="center"/>
        <w:rPr>
          <w:ins w:id="12" w:author="Evan Kramer" w:date="2019-04-29T07:55:00Z"/>
        </w:rPr>
        <w:pPrChange w:id="13" w:author="Evan Kramer" w:date="2019-04-29T07:55:00Z">
          <w:pPr/>
        </w:pPrChange>
      </w:pPr>
      <w:ins w:id="14" w:author="Evan Kramer" w:date="2019-04-29T07:53:00Z">
        <w:r>
          <w:t>The Impacts of Funding, Poverty and Housing Prices on Educational Attainment</w:t>
        </w:r>
      </w:ins>
    </w:p>
    <w:p w14:paraId="1C0CCC44" w14:textId="44D2338B" w:rsidR="00AC7958" w:rsidRDefault="00AC7958">
      <w:pPr>
        <w:jc w:val="center"/>
        <w:rPr>
          <w:ins w:id="15" w:author="Evan Kramer" w:date="2019-04-29T07:55:00Z"/>
        </w:rPr>
        <w:pPrChange w:id="16" w:author="Evan Kramer" w:date="2019-04-29T07:55:00Z">
          <w:pPr/>
        </w:pPrChange>
      </w:pPr>
      <w:ins w:id="17" w:author="Evan Kramer" w:date="2019-04-29T07:55:00Z">
        <w:r>
          <w:t>Desiree Robertson</w:t>
        </w:r>
      </w:ins>
    </w:p>
    <w:p w14:paraId="4F104299" w14:textId="05D6D27B" w:rsidR="00AC7958" w:rsidRDefault="00AC7958">
      <w:pPr>
        <w:jc w:val="center"/>
        <w:rPr>
          <w:ins w:id="18" w:author="Evan Kramer" w:date="2019-04-29T07:55:00Z"/>
        </w:rPr>
        <w:pPrChange w:id="19" w:author="Evan Kramer" w:date="2019-04-29T07:55:00Z">
          <w:pPr/>
        </w:pPrChange>
      </w:pPr>
      <w:ins w:id="20" w:author="Evan Kramer" w:date="2019-04-29T07:55:00Z">
        <w:r>
          <w:t>Sarah Pham</w:t>
        </w:r>
      </w:ins>
    </w:p>
    <w:p w14:paraId="1D556797" w14:textId="1BCDA403" w:rsidR="00AC7958" w:rsidRDefault="00AC7958">
      <w:pPr>
        <w:jc w:val="center"/>
        <w:rPr>
          <w:ins w:id="21" w:author="Evan Kramer" w:date="2019-04-29T07:55:00Z"/>
        </w:rPr>
        <w:pPrChange w:id="22" w:author="Evan Kramer" w:date="2019-04-29T07:55:00Z">
          <w:pPr/>
        </w:pPrChange>
      </w:pPr>
      <w:ins w:id="23" w:author="Evan Kramer" w:date="2019-04-29T07:55:00Z">
        <w:r>
          <w:t>Evan Kramer</w:t>
        </w:r>
      </w:ins>
    </w:p>
    <w:p w14:paraId="3B19B878" w14:textId="0EED1F35" w:rsidR="00AC7958" w:rsidRDefault="00AC7958">
      <w:pPr>
        <w:jc w:val="center"/>
        <w:rPr>
          <w:ins w:id="24" w:author="Evan Kramer" w:date="2019-04-29T07:55:00Z"/>
        </w:rPr>
        <w:pPrChange w:id="25" w:author="Evan Kramer" w:date="2019-04-29T07:55:00Z">
          <w:pPr/>
        </w:pPrChange>
      </w:pPr>
      <w:ins w:id="26" w:author="Evan Kramer" w:date="2019-04-29T07:55:00Z">
        <w:r>
          <w:t>Tennessee State University</w:t>
        </w:r>
      </w:ins>
    </w:p>
    <w:p w14:paraId="069A01A6" w14:textId="510A87E9" w:rsidR="00AC7958" w:rsidRPr="00AC7958" w:rsidRDefault="00F63501">
      <w:pPr>
        <w:jc w:val="center"/>
        <w:rPr>
          <w:ins w:id="27" w:author="Evan Kramer" w:date="2019-04-29T07:51:00Z"/>
          <w:rPrChange w:id="28" w:author="Evan Kramer" w:date="2019-04-29T07:53:00Z">
            <w:rPr>
              <w:ins w:id="29" w:author="Evan Kramer" w:date="2019-04-29T07:51:00Z"/>
              <w:b/>
            </w:rPr>
          </w:rPrChange>
        </w:rPr>
        <w:pPrChange w:id="30" w:author="Evan Kramer" w:date="2019-04-29T07:55:00Z">
          <w:pPr/>
        </w:pPrChange>
      </w:pPr>
      <w:ins w:id="31" w:author="Evan Kramer" w:date="2019-04-29T07:51:00Z">
        <w:r w:rsidRPr="00AC7958">
          <w:rPr>
            <w:rPrChange w:id="32" w:author="Evan Kramer" w:date="2019-04-29T07:53:00Z">
              <w:rPr>
                <w:b/>
              </w:rPr>
            </w:rPrChange>
          </w:rPr>
          <w:br w:type="page"/>
        </w:r>
      </w:ins>
    </w:p>
    <w:p w14:paraId="721A6053" w14:textId="2F5501F9" w:rsidR="00DE3DEF" w:rsidRDefault="00EF0C49">
      <w:pPr>
        <w:spacing w:after="0" w:line="480" w:lineRule="auto"/>
        <w:jc w:val="center"/>
        <w:rPr>
          <w:b/>
        </w:rPr>
        <w:pPrChange w:id="33" w:author="Evan Kramer" w:date="2019-04-29T07:55:00Z">
          <w:pPr>
            <w:spacing w:after="0"/>
          </w:pPr>
        </w:pPrChange>
      </w:pPr>
      <w:r w:rsidRPr="00AC7958">
        <w:rPr>
          <w:rPrChange w:id="34" w:author="Evan Kramer" w:date="2019-04-29T07:55:00Z">
            <w:rPr>
              <w:b/>
            </w:rPr>
          </w:rPrChange>
        </w:rPr>
        <w:lastRenderedPageBreak/>
        <w:t>Abstract</w:t>
      </w:r>
    </w:p>
    <w:p w14:paraId="78EE3AC6" w14:textId="1200B8FD" w:rsidR="00EF0C49" w:rsidRDefault="000B7074">
      <w:pPr>
        <w:spacing w:after="0" w:line="480" w:lineRule="auto"/>
        <w:pPrChange w:id="35" w:author="Evan Kramer" w:date="2019-04-29T08:00:00Z">
          <w:pPr>
            <w:spacing w:after="0"/>
          </w:pPr>
        </w:pPrChange>
      </w:pPr>
      <w:r>
        <w:t>In addition to tax breaks, an educate</w:t>
      </w:r>
      <w:ins w:id="36" w:author="Sarah Pham" w:date="2019-04-26T18:02:00Z">
        <w:r w:rsidR="00AF4419">
          <w:t>d</w:t>
        </w:r>
      </w:ins>
      <w:r>
        <w:t xml:space="preserve"> workforce is a significant attractor to draw new businesses and jobs. </w:t>
      </w:r>
      <w:r w:rsidR="00EF0C49" w:rsidRPr="000B4D2D">
        <w:t xml:space="preserve">Tennessee spends more tax revenue on education than any other </w:t>
      </w:r>
      <w:r w:rsidR="00EF0C49">
        <w:t>purpose</w:t>
      </w:r>
      <w:r w:rsidR="00AD079F">
        <w:t>, but w</w:t>
      </w:r>
      <w:r w:rsidR="00EF0C49" w:rsidRPr="000B4D2D">
        <w:t xml:space="preserve">hat return do taxpayers see on this investment? Which factors affect how much students improve in terms of their performance on standardized test scores? This paper explores the effects of per-pupil funding, student demographics, levels of education of adults in the community, median home sales prices, and crime rates on student improvement, as measured by </w:t>
      </w:r>
      <w:r w:rsidR="002F3D4D">
        <w:t xml:space="preserve">proficiency rates and </w:t>
      </w:r>
      <w:r w:rsidR="00EF0C49" w:rsidRPr="000B4D2D">
        <w:t>value-added performance on the Tennessee Comprehensive Assessment Program</w:t>
      </w:r>
      <w:r w:rsidR="00BC2745">
        <w:t xml:space="preserve"> (TCAP)</w:t>
      </w:r>
      <w:r w:rsidR="00EF0C49" w:rsidRPr="000B4D2D">
        <w:t xml:space="preserve">. </w:t>
      </w:r>
    </w:p>
    <w:p w14:paraId="0BCFE087" w14:textId="77777777" w:rsidR="00254C78" w:rsidRDefault="00254C78">
      <w:pPr>
        <w:spacing w:after="0" w:line="480" w:lineRule="auto"/>
        <w:rPr>
          <w:b/>
        </w:rPr>
        <w:pPrChange w:id="37" w:author="Evan Kramer" w:date="2019-04-29T07:50:00Z">
          <w:pPr>
            <w:spacing w:after="0"/>
          </w:pPr>
        </w:pPrChange>
      </w:pPr>
    </w:p>
    <w:p w14:paraId="4F1A3544" w14:textId="77777777" w:rsidR="00AC7958" w:rsidRDefault="00AC7958">
      <w:pPr>
        <w:rPr>
          <w:ins w:id="38" w:author="Evan Kramer" w:date="2019-04-29T07:55:00Z"/>
          <w:b/>
        </w:rPr>
      </w:pPr>
      <w:ins w:id="39" w:author="Evan Kramer" w:date="2019-04-29T07:55:00Z">
        <w:r>
          <w:rPr>
            <w:b/>
          </w:rPr>
          <w:br w:type="page"/>
        </w:r>
      </w:ins>
    </w:p>
    <w:p w14:paraId="36DEB4D4" w14:textId="77777777" w:rsidR="00D36EB7" w:rsidRDefault="00D36EB7" w:rsidP="00D36EB7">
      <w:pPr>
        <w:jc w:val="center"/>
        <w:rPr>
          <w:ins w:id="40" w:author="Evan Kramer" w:date="2019-04-29T07:58:00Z"/>
        </w:rPr>
      </w:pPr>
      <w:ins w:id="41" w:author="Evan Kramer" w:date="2019-04-29T07:58:00Z">
        <w:r w:rsidRPr="004909F1">
          <w:lastRenderedPageBreak/>
          <w:t>An Educated Workforce</w:t>
        </w:r>
        <w:r>
          <w:t xml:space="preserve">: </w:t>
        </w:r>
      </w:ins>
    </w:p>
    <w:p w14:paraId="18CBF31F" w14:textId="77777777" w:rsidR="00D36EB7" w:rsidRDefault="00D36EB7" w:rsidP="00D36EB7">
      <w:pPr>
        <w:jc w:val="center"/>
        <w:rPr>
          <w:ins w:id="42" w:author="Evan Kramer" w:date="2019-04-29T07:58:00Z"/>
        </w:rPr>
      </w:pPr>
      <w:ins w:id="43" w:author="Evan Kramer" w:date="2019-04-29T07:58:00Z">
        <w:r>
          <w:t>The Impacts of Funding, Poverty and Housing Prices on Educational Attainment</w:t>
        </w:r>
      </w:ins>
    </w:p>
    <w:p w14:paraId="779DE864" w14:textId="11789340" w:rsidR="00EF70ED" w:rsidRDefault="00EF70ED">
      <w:pPr>
        <w:spacing w:after="0" w:line="480" w:lineRule="auto"/>
        <w:jc w:val="center"/>
        <w:rPr>
          <w:ins w:id="44" w:author="Evan Kramer" w:date="2019-04-29T07:58:00Z"/>
        </w:rPr>
        <w:pPrChange w:id="45" w:author="Evan Kramer" w:date="2019-04-29T07:58:00Z">
          <w:pPr>
            <w:ind w:firstLine="720"/>
          </w:pPr>
        </w:pPrChange>
      </w:pPr>
      <w:ins w:id="46" w:author="Evan Kramer" w:date="2019-04-29T07:58:00Z">
        <w:r w:rsidRPr="00BF5486">
          <w:rPr>
            <w:b/>
            <w:rPrChange w:id="47" w:author="Evan Kramer" w:date="2019-04-29T07:58:00Z">
              <w:rPr/>
            </w:rPrChange>
          </w:rPr>
          <w:t>Introduction</w:t>
        </w:r>
      </w:ins>
    </w:p>
    <w:p w14:paraId="7E117C27" w14:textId="5DA1F6DB" w:rsidR="00254C78" w:rsidRPr="00AC7958" w:rsidDel="00D36EB7" w:rsidRDefault="00EF70ED">
      <w:pPr>
        <w:spacing w:after="0" w:line="480" w:lineRule="auto"/>
        <w:rPr>
          <w:del w:id="48" w:author="Evan Kramer" w:date="2019-04-29T07:58:00Z"/>
          <w:rPrChange w:id="49" w:author="Evan Kramer" w:date="2019-04-29T07:55:00Z">
            <w:rPr>
              <w:del w:id="50" w:author="Evan Kramer" w:date="2019-04-29T07:58:00Z"/>
              <w:b/>
            </w:rPr>
          </w:rPrChange>
        </w:rPr>
        <w:pPrChange w:id="51" w:author="Evan Kramer" w:date="2019-04-29T07:50:00Z">
          <w:pPr>
            <w:spacing w:after="0"/>
          </w:pPr>
        </w:pPrChange>
      </w:pPr>
      <w:ins w:id="52" w:author="Evan Kramer" w:date="2019-04-29T07:58:00Z">
        <w:r>
          <w:tab/>
        </w:r>
      </w:ins>
      <w:del w:id="53" w:author="Evan Kramer" w:date="2019-04-29T07:58:00Z">
        <w:r w:rsidR="00254C78" w:rsidRPr="00AC7958" w:rsidDel="00D36EB7">
          <w:rPr>
            <w:rPrChange w:id="54" w:author="Evan Kramer" w:date="2019-04-29T07:55:00Z">
              <w:rPr>
                <w:b/>
              </w:rPr>
            </w:rPrChange>
          </w:rPr>
          <w:delText>Introduction</w:delText>
        </w:r>
      </w:del>
    </w:p>
    <w:p w14:paraId="44B1C987" w14:textId="13B0ABDD" w:rsidR="00BB5B50" w:rsidDel="00145F27" w:rsidRDefault="00BB5B50">
      <w:pPr>
        <w:spacing w:after="0" w:line="480" w:lineRule="auto"/>
        <w:rPr>
          <w:ins w:id="55" w:author="Sarah Pham" w:date="2019-04-26T23:27:00Z"/>
          <w:del w:id="56" w:author="Evan Kramer" w:date="2019-04-29T07:45:00Z"/>
        </w:rPr>
        <w:pPrChange w:id="57" w:author="Evan Kramer" w:date="2019-04-29T07:50:00Z">
          <w:pPr>
            <w:spacing w:after="0"/>
          </w:pPr>
        </w:pPrChange>
      </w:pPr>
    </w:p>
    <w:p w14:paraId="7103CE0E" w14:textId="685F3875" w:rsidR="00BB5B50" w:rsidDel="00844005" w:rsidRDefault="00BB5B50">
      <w:pPr>
        <w:spacing w:after="0" w:line="480" w:lineRule="auto"/>
        <w:rPr>
          <w:del w:id="58" w:author="Evan Kramer" w:date="2019-04-29T07:45:00Z"/>
        </w:rPr>
        <w:pPrChange w:id="59" w:author="Evan Kramer" w:date="2019-04-29T07:50:00Z">
          <w:pPr>
            <w:ind w:firstLine="720"/>
          </w:pPr>
        </w:pPrChange>
      </w:pPr>
      <w:ins w:id="60" w:author="Sarah Pham" w:date="2019-04-26T23:27:00Z">
        <w:del w:id="61" w:author="Evan Kramer" w:date="2019-04-29T07:45:00Z">
          <w:r w:rsidDel="00145F27">
            <w:delText>F</w:delText>
          </w:r>
        </w:del>
      </w:ins>
      <w:ins w:id="62" w:author="Evan Kramer" w:date="2019-04-29T07:45:00Z">
        <w:r w:rsidR="00145F27">
          <w:t>F</w:t>
        </w:r>
      </w:ins>
      <w:ins w:id="63" w:author="Sarah Pham" w:date="2019-04-26T23:27:00Z">
        <w:r>
          <w:t>unding for the state’s Basic Education Program (BEP) has been a hot topic in Tennessee due to recent initiatives by Governor Bill Lee’s new administration. The BEP consists of 46 components which are used to calculate how public schools get funding for teacher salaries, supplies, and transportation. The BEP was adopted in 1992 due to a lawsuit claiming the previous formula was unconstitutional but has not been updated since Governor Phil Bredesen was in office.  Governor Lee’s proposals would use some of the funding from the BEP for a new charter school commission and private school vouchers (Gonzales</w:t>
        </w:r>
      </w:ins>
      <w:ins w:id="64" w:author="Evan Kramer" w:date="2019-04-29T08:00:00Z">
        <w:r w:rsidR="005B41F1">
          <w:t>,</w:t>
        </w:r>
      </w:ins>
      <w:ins w:id="65" w:author="Sarah Pham" w:date="2019-04-26T23:27:00Z">
        <w:r>
          <w:t xml:space="preserve"> 2019). </w:t>
        </w:r>
      </w:ins>
    </w:p>
    <w:p w14:paraId="4C7B714E" w14:textId="77777777" w:rsidR="00844005" w:rsidRDefault="00844005">
      <w:pPr>
        <w:spacing w:after="0" w:line="480" w:lineRule="auto"/>
        <w:rPr>
          <w:ins w:id="66" w:author="Evan Kramer" w:date="2019-04-29T07:45:00Z"/>
        </w:rPr>
        <w:pPrChange w:id="67" w:author="Evan Kramer" w:date="2019-04-29T07:50:00Z">
          <w:pPr>
            <w:ind w:firstLine="720"/>
          </w:pPr>
        </w:pPrChange>
      </w:pPr>
    </w:p>
    <w:p w14:paraId="3A04DF8E" w14:textId="615D3A1A" w:rsidR="00BB5B50" w:rsidRDefault="00BB5B50">
      <w:pPr>
        <w:spacing w:after="0" w:line="480" w:lineRule="auto"/>
        <w:ind w:firstLine="720"/>
        <w:rPr>
          <w:ins w:id="68" w:author="Sarah Pham" w:date="2019-04-26T23:27:00Z"/>
        </w:rPr>
        <w:pPrChange w:id="69" w:author="Evan Kramer" w:date="2019-04-29T07:58:00Z">
          <w:pPr>
            <w:ind w:firstLine="720"/>
          </w:pPr>
        </w:pPrChange>
      </w:pPr>
      <w:ins w:id="70" w:author="Sarah Pham" w:date="2019-04-26T23:27:00Z">
        <w:r>
          <w:t xml:space="preserve">Governor Lee has proposed a bill that will create a Tennessee Public Charter Commission to hear charter school appeals. It will consist of nine members who will be appointed by the governor and confirmed by lawmakers. There are over 100 charter schools in Tennessee right now, mostly in Memphis, but </w:t>
        </w:r>
      </w:ins>
      <w:ins w:id="71" w:author="Evan Kramer" w:date="2019-04-29T08:00:00Z">
        <w:r w:rsidR="00112CC1">
          <w:t xml:space="preserve">that number may increase </w:t>
        </w:r>
      </w:ins>
      <w:ins w:id="72" w:author="Sarah Pham" w:date="2019-04-26T23:27:00Z">
        <w:r>
          <w:t>if the bill passes</w:t>
        </w:r>
        <w:del w:id="73" w:author="Evan Kramer" w:date="2019-04-29T08:01:00Z">
          <w:r w:rsidDel="00112CC1">
            <w:delText>,</w:delText>
          </w:r>
        </w:del>
        <w:del w:id="74" w:author="Evan Kramer" w:date="2019-04-29T08:00:00Z">
          <w:r w:rsidDel="00112CC1">
            <w:delText xml:space="preserve"> that number may increase</w:delText>
          </w:r>
        </w:del>
        <w:r>
          <w:t>. Under Governor Lee’s proposal, the Tennessee State Board of Education will no longer hear charter school appeals when they get denied by the local school board. Senator Jeff Yarbro of Nashville is one of the legislators against the bill because he suspects that people on the new commission will be quick to approve charter schools regardless of their quality. In addition, this proposal will take $4.3 million from BEP funding to redistribute it to charter schools and $1 million a year to fund the commission itself (Knisely</w:t>
        </w:r>
      </w:ins>
      <w:ins w:id="75" w:author="Evan Kramer" w:date="2019-04-29T07:59:00Z">
        <w:r w:rsidR="00BF5486">
          <w:t>,</w:t>
        </w:r>
      </w:ins>
      <w:ins w:id="76" w:author="Sarah Pham" w:date="2019-04-26T23:27:00Z">
        <w:r>
          <w:t xml:space="preserve"> 2019).</w:t>
        </w:r>
      </w:ins>
    </w:p>
    <w:p w14:paraId="680116C9" w14:textId="1AAD6A3D" w:rsidR="00BB5B50" w:rsidRDefault="00BB5B50">
      <w:pPr>
        <w:spacing w:after="0" w:line="480" w:lineRule="auto"/>
        <w:ind w:firstLine="720"/>
        <w:rPr>
          <w:ins w:id="77" w:author="Sarah Pham" w:date="2019-04-26T23:27:00Z"/>
        </w:rPr>
        <w:pPrChange w:id="78" w:author="Evan Kramer" w:date="2019-04-29T07:58:00Z">
          <w:pPr>
            <w:ind w:firstLine="720"/>
          </w:pPr>
        </w:pPrChange>
      </w:pPr>
      <w:ins w:id="79" w:author="Sarah Pham" w:date="2019-04-26T23:27:00Z">
        <w:r>
          <w:t xml:space="preserve">Another initiative that could affect BEP funding is Governor Lee’s education savings account program. A Tennessee Senate finance committee approved the bill by one vote, and just recently, the House of Representatives also narrowly approved a different version of the bill. The proposal would give taxpayer dollars to parents who take their children out of the public school system and enroll them in a private school. Parents would receive on average $7,300 in public funds for private school tuition and </w:t>
        </w:r>
        <w:r>
          <w:lastRenderedPageBreak/>
          <w:t>other education-related expenses (Ebert, Gonzales, and Allison 2019). Again, those against the Governor’s bill worry that it will take money away from the public school system.</w:t>
        </w:r>
      </w:ins>
    </w:p>
    <w:p w14:paraId="0CD412CF" w14:textId="21A238EB" w:rsidR="00BB5B50" w:rsidRDefault="00BB5B50">
      <w:pPr>
        <w:spacing w:after="0" w:line="480" w:lineRule="auto"/>
        <w:ind w:firstLine="720"/>
        <w:rPr>
          <w:ins w:id="80" w:author="Evan Kramer" w:date="2019-04-29T08:03:00Z"/>
        </w:rPr>
        <w:pPrChange w:id="81" w:author="Evan Kramer" w:date="2019-04-29T07:58:00Z">
          <w:pPr>
            <w:ind w:firstLine="720"/>
          </w:pPr>
        </w:pPrChange>
      </w:pPr>
      <w:ins w:id="82" w:author="Sarah Pham" w:date="2019-04-26T23:27:00Z">
        <w:r>
          <w:t>Governor Lee claims that he has fully funded the BEP this year with a $175 million investment. However, others cast doubt on the Governor’s claims.  A lawsuit between the State of Tennessee and the two largest school districts (Metro and Shelby County) is currently ongoing. The districts claim that the BEP does not provide adequate funding for urban school systems which serve more students living in poverty, students with special needs and students from non-English speaking homes. Chris Henson, COO of Metro Nashville Public Schools, explains that the formula is outdated and needs revamping. Henson claims that the formula needs to be recalculated due to the evolving needs of the education system. For instance, online testing requires the use of more technology which is not adequately funded under the current formula. In addition, $71 million of the $175 million investment will be allocated to teacher salaries (Gonzales</w:t>
        </w:r>
      </w:ins>
      <w:ins w:id="83" w:author="Evan Kramer" w:date="2019-04-29T08:01:00Z">
        <w:r w:rsidR="00037443">
          <w:t>,</w:t>
        </w:r>
      </w:ins>
      <w:ins w:id="84" w:author="Sarah Pham" w:date="2019-04-26T23:27:00Z">
        <w:r>
          <w:t xml:space="preserve"> 2019). This is </w:t>
        </w:r>
        <w:del w:id="85" w:author="Evan Kramer" w:date="2019-04-29T08:01:00Z">
          <w:r w:rsidDel="00037443">
            <w:delText>great</w:delText>
          </w:r>
        </w:del>
      </w:ins>
      <w:ins w:id="86" w:author="Evan Kramer" w:date="2019-04-29T08:01:00Z">
        <w:r w:rsidR="00037443">
          <w:t>good</w:t>
        </w:r>
      </w:ins>
      <w:ins w:id="87" w:author="Sarah Pham" w:date="2019-04-26T23:27:00Z">
        <w:r>
          <w:t xml:space="preserve"> news for teachers but does not guarantee the investment will provide for all of Tennessee students’ needs. </w:t>
        </w:r>
      </w:ins>
    </w:p>
    <w:p w14:paraId="676E599F" w14:textId="35E77A47" w:rsidR="009C25C6" w:rsidRDefault="00AD0835">
      <w:pPr>
        <w:spacing w:after="0" w:line="480" w:lineRule="auto"/>
        <w:ind w:firstLine="720"/>
        <w:rPr>
          <w:ins w:id="88" w:author="Sarah Pham" w:date="2019-04-26T23:27:00Z"/>
        </w:rPr>
        <w:pPrChange w:id="89" w:author="Evan Kramer" w:date="2019-04-29T07:58:00Z">
          <w:pPr>
            <w:ind w:firstLine="720"/>
          </w:pPr>
        </w:pPrChange>
      </w:pPr>
      <w:ins w:id="90" w:author="Evan Kramer" w:date="2019-04-29T08:04:00Z">
        <w:r>
          <w:t xml:space="preserve">Furthermore, discussions </w:t>
        </w:r>
      </w:ins>
      <w:ins w:id="91" w:author="Evan Kramer" w:date="2019-04-29T08:11:00Z">
        <w:r w:rsidR="00CE4608">
          <w:t xml:space="preserve">about </w:t>
        </w:r>
      </w:ins>
      <w:ins w:id="92" w:author="Evan Kramer" w:date="2019-04-29T08:09:00Z">
        <w:r>
          <w:t>attracting Amazon</w:t>
        </w:r>
      </w:ins>
      <w:ins w:id="93" w:author="Evan Kramer" w:date="2019-04-29T08:11:00Z">
        <w:r w:rsidR="00CE4608">
          <w:t xml:space="preserve"> </w:t>
        </w:r>
      </w:ins>
      <w:ins w:id="94" w:author="Evan Kramer" w:date="2019-04-29T08:10:00Z">
        <w:r>
          <w:t xml:space="preserve">to Nashville </w:t>
        </w:r>
      </w:ins>
      <w:ins w:id="95" w:author="Evan Kramer" w:date="2019-04-29T08:11:00Z">
        <w:r w:rsidR="00CE4608">
          <w:t xml:space="preserve">have </w:t>
        </w:r>
      </w:ins>
      <w:ins w:id="96" w:author="Evan Kramer" w:date="2019-04-29T08:10:00Z">
        <w:r>
          <w:t xml:space="preserve">centered on the issue of education. </w:t>
        </w:r>
      </w:ins>
      <w:ins w:id="97" w:author="Evan Kramer" w:date="2019-04-29T08:11:00Z">
        <w:r w:rsidR="00CE4608">
          <w:t xml:space="preserve">For example, Nashville Public Radio reports that Amazon </w:t>
        </w:r>
      </w:ins>
      <w:ins w:id="98" w:author="Evan Kramer" w:date="2019-04-29T08:12:00Z">
        <w:r w:rsidR="00CE4608">
          <w:t xml:space="preserve">promised Tennessee State University </w:t>
        </w:r>
      </w:ins>
      <w:ins w:id="99" w:author="Evan Kramer" w:date="2019-04-29T08:11:00Z">
        <w:r w:rsidR="00CE4608">
          <w:t>$800,000</w:t>
        </w:r>
      </w:ins>
      <w:ins w:id="100" w:author="Evan Kramer" w:date="2019-04-29T08:12:00Z">
        <w:r w:rsidR="00CE4608">
          <w:t xml:space="preserve"> for an endowed computer science professorship (Farmer, 2019). The piece hypothesizes that </w:t>
        </w:r>
      </w:ins>
      <w:ins w:id="101" w:author="Evan Kramer" w:date="2019-04-29T08:13:00Z">
        <w:r w:rsidR="00CE4608">
          <w:t xml:space="preserve">Amazon views this amount as investment, hoping that in return TSU will be able to funnel more top tech talent to Amazon to fill the 5,000 operations jobs they will bring to Nashville over the next two years. </w:t>
        </w:r>
      </w:ins>
      <w:ins w:id="102" w:author="Evan Kramer" w:date="2019-04-29T08:14:00Z">
        <w:r w:rsidR="00CE4608">
          <w:t>Such investments indicate the impact that an educated workforce has on attracting new jobs to an area.</w:t>
        </w:r>
      </w:ins>
    </w:p>
    <w:p w14:paraId="3EE2575B" w14:textId="67FC6B63" w:rsidR="00BB5B50" w:rsidRDefault="00BB5B50">
      <w:pPr>
        <w:spacing w:after="0" w:line="480" w:lineRule="auto"/>
        <w:ind w:firstLine="720"/>
        <w:rPr>
          <w:ins w:id="103" w:author="Sarah Pham" w:date="2019-04-26T23:27:00Z"/>
        </w:rPr>
        <w:pPrChange w:id="104" w:author="Evan Kramer" w:date="2019-04-29T07:58:00Z">
          <w:pPr>
            <w:ind w:firstLine="720"/>
          </w:pPr>
        </w:pPrChange>
      </w:pPr>
      <w:ins w:id="105" w:author="Sarah Pham" w:date="2019-04-26T23:27:00Z">
        <w:r>
          <w:t>This education-focused agenda</w:t>
        </w:r>
      </w:ins>
      <w:ins w:id="106" w:author="Evan Kramer" w:date="2019-04-29T08:03:00Z">
        <w:r w:rsidR="009C25C6">
          <w:t xml:space="preserve">, as well as the importance of education in attracting new businesses to Tennessee, </w:t>
        </w:r>
      </w:ins>
      <w:ins w:id="107" w:author="Sarah Pham" w:date="2019-04-26T23:27:00Z">
        <w:del w:id="108" w:author="Evan Kramer" w:date="2019-04-29T08:03:00Z">
          <w:r w:rsidDel="009C25C6">
            <w:delText xml:space="preserve"> </w:delText>
          </w:r>
        </w:del>
        <w:r>
          <w:t>inspired us to tackle assumptions on how certain criteria affect children’s education performance. Specifically, this paper will explore how factors such as per-pupil expenditures, student demographics, and crime rates affect student proficiency and academic improvement.</w:t>
        </w:r>
      </w:ins>
    </w:p>
    <w:p w14:paraId="63D8034F" w14:textId="77777777" w:rsidR="00BB5B50" w:rsidDel="00844005" w:rsidRDefault="00BB5B50">
      <w:pPr>
        <w:spacing w:after="0" w:line="480" w:lineRule="auto"/>
        <w:rPr>
          <w:ins w:id="109" w:author="Sarah Pham" w:date="2019-04-26T23:27:00Z"/>
          <w:del w:id="110" w:author="Evan Kramer" w:date="2019-04-29T07:46:00Z"/>
        </w:rPr>
        <w:pPrChange w:id="111" w:author="Evan Kramer" w:date="2019-04-29T07:50:00Z">
          <w:pPr>
            <w:spacing w:after="0"/>
          </w:pPr>
        </w:pPrChange>
      </w:pPr>
    </w:p>
    <w:p w14:paraId="6651AA0D" w14:textId="77777777" w:rsidR="00EF0C49" w:rsidRDefault="00EF0C49">
      <w:pPr>
        <w:spacing w:after="0" w:line="480" w:lineRule="auto"/>
        <w:pPrChange w:id="112" w:author="Evan Kramer" w:date="2019-04-29T07:50:00Z">
          <w:pPr>
            <w:spacing w:after="0"/>
          </w:pPr>
        </w:pPrChange>
      </w:pPr>
    </w:p>
    <w:p w14:paraId="65F592C1" w14:textId="321DFF6E" w:rsidR="00EF0C49" w:rsidRDefault="00EF0C49">
      <w:pPr>
        <w:spacing w:after="0" w:line="480" w:lineRule="auto"/>
        <w:jc w:val="center"/>
        <w:rPr>
          <w:b/>
        </w:rPr>
        <w:pPrChange w:id="113" w:author="Evan Kramer" w:date="2019-04-29T07:58:00Z">
          <w:pPr>
            <w:spacing w:after="0"/>
          </w:pPr>
        </w:pPrChange>
      </w:pPr>
      <w:bookmarkStart w:id="114" w:name="_Hlk7213746"/>
      <w:r>
        <w:rPr>
          <w:b/>
        </w:rPr>
        <w:t>Research Question</w:t>
      </w:r>
      <w:r w:rsidR="00056573">
        <w:rPr>
          <w:b/>
        </w:rPr>
        <w:t>s</w:t>
      </w:r>
    </w:p>
    <w:bookmarkEnd w:id="114"/>
    <w:p w14:paraId="7AB8F5CF" w14:textId="757BBC84" w:rsidR="00EF0C49" w:rsidRDefault="00056573">
      <w:pPr>
        <w:spacing w:after="0" w:line="480" w:lineRule="auto"/>
        <w:ind w:firstLine="720"/>
        <w:pPrChange w:id="115" w:author="Evan Kramer" w:date="2019-04-29T08:15:00Z">
          <w:pPr>
            <w:spacing w:after="0" w:line="240" w:lineRule="auto"/>
          </w:pPr>
        </w:pPrChange>
      </w:pPr>
      <w:r>
        <w:t>This study aims to answer the following research questions:</w:t>
      </w:r>
    </w:p>
    <w:p w14:paraId="63133A66" w14:textId="728577A2" w:rsidR="00D8212E" w:rsidRDefault="00D8212E">
      <w:pPr>
        <w:pStyle w:val="ListParagraph"/>
        <w:numPr>
          <w:ilvl w:val="0"/>
          <w:numId w:val="8"/>
        </w:numPr>
        <w:spacing w:after="0" w:line="480" w:lineRule="auto"/>
        <w:pPrChange w:id="116" w:author="Evan Kramer" w:date="2019-04-29T07:50:00Z">
          <w:pPr>
            <w:pStyle w:val="ListParagraph"/>
            <w:numPr>
              <w:numId w:val="8"/>
            </w:numPr>
            <w:spacing w:after="0" w:line="240" w:lineRule="auto"/>
            <w:ind w:hanging="360"/>
          </w:pPr>
        </w:pPrChange>
      </w:pPr>
      <w:r>
        <w:t xml:space="preserve">What is the relationship between per-pupil funding and students’ test scores on state standardized tests (TCAP) in Tennessee? </w:t>
      </w:r>
    </w:p>
    <w:p w14:paraId="4896ACA9" w14:textId="15EA818A" w:rsidR="00D8212E" w:rsidRDefault="00D8212E">
      <w:pPr>
        <w:pStyle w:val="ListParagraph"/>
        <w:numPr>
          <w:ilvl w:val="0"/>
          <w:numId w:val="8"/>
        </w:numPr>
        <w:spacing w:after="0" w:line="480" w:lineRule="auto"/>
        <w:pPrChange w:id="117" w:author="Evan Kramer" w:date="2019-04-29T07:50:00Z">
          <w:pPr>
            <w:pStyle w:val="ListParagraph"/>
            <w:numPr>
              <w:numId w:val="8"/>
            </w:numPr>
            <w:spacing w:after="0" w:line="240" w:lineRule="auto"/>
            <w:ind w:hanging="360"/>
          </w:pPr>
        </w:pPrChange>
      </w:pPr>
      <w:r>
        <w:t xml:space="preserve">How does per-pupil funding relate to improvements in performance on TCAP? </w:t>
      </w:r>
    </w:p>
    <w:p w14:paraId="538F2781" w14:textId="5545989E" w:rsidR="00D8212E" w:rsidRDefault="00D8212E">
      <w:pPr>
        <w:pStyle w:val="ListParagraph"/>
        <w:numPr>
          <w:ilvl w:val="0"/>
          <w:numId w:val="8"/>
        </w:numPr>
        <w:spacing w:after="0" w:line="480" w:lineRule="auto"/>
        <w:pPrChange w:id="118" w:author="Evan Kramer" w:date="2019-04-29T07:50:00Z">
          <w:pPr>
            <w:pStyle w:val="ListParagraph"/>
            <w:numPr>
              <w:numId w:val="8"/>
            </w:numPr>
            <w:spacing w:after="0" w:line="240" w:lineRule="auto"/>
            <w:ind w:hanging="360"/>
          </w:pPr>
        </w:pPrChange>
      </w:pPr>
      <w:r>
        <w:t xml:space="preserve">What is the relationship between student demographics and district size and TCAP results? </w:t>
      </w:r>
    </w:p>
    <w:p w14:paraId="69FCB8F1" w14:textId="6E181B93" w:rsidR="00D8212E" w:rsidRDefault="00D8212E">
      <w:pPr>
        <w:pStyle w:val="ListParagraph"/>
        <w:numPr>
          <w:ilvl w:val="0"/>
          <w:numId w:val="8"/>
        </w:numPr>
        <w:spacing w:after="0" w:line="480" w:lineRule="auto"/>
        <w:pPrChange w:id="119" w:author="Evan Kramer" w:date="2019-04-29T07:50:00Z">
          <w:pPr>
            <w:pStyle w:val="ListParagraph"/>
            <w:numPr>
              <w:numId w:val="8"/>
            </w:numPr>
            <w:spacing w:after="0" w:line="240" w:lineRule="auto"/>
            <w:ind w:hanging="360"/>
          </w:pPr>
        </w:pPrChange>
      </w:pPr>
      <w:r>
        <w:t>How do student demographics relate to improvements in performance on TCAP?</w:t>
      </w:r>
    </w:p>
    <w:p w14:paraId="27892CFF" w14:textId="116E22AB" w:rsidR="00BB5B50" w:rsidDel="00402C69" w:rsidRDefault="00D8212E">
      <w:pPr>
        <w:pStyle w:val="ListParagraph"/>
        <w:numPr>
          <w:ilvl w:val="0"/>
          <w:numId w:val="8"/>
        </w:numPr>
        <w:spacing w:after="0" w:line="480" w:lineRule="auto"/>
        <w:rPr>
          <w:ins w:id="120" w:author="Sarah Pham" w:date="2019-04-26T23:27:00Z"/>
          <w:del w:id="121" w:author="Evan Kramer" w:date="2019-04-29T08:02:00Z"/>
        </w:rPr>
        <w:pPrChange w:id="122" w:author="Evan Kramer" w:date="2019-04-29T07:50:00Z">
          <w:pPr>
            <w:pStyle w:val="ListParagraph"/>
            <w:numPr>
              <w:numId w:val="8"/>
            </w:numPr>
            <w:spacing w:after="0" w:line="240" w:lineRule="auto"/>
            <w:ind w:hanging="360"/>
          </w:pPr>
        </w:pPrChange>
      </w:pPr>
      <w:r>
        <w:t xml:space="preserve">To what degree are county-level factors (e.g., crime rates, housing prices, higher education attainment levels) related to TCAP performance and </w:t>
      </w:r>
      <w:r w:rsidR="00254C78">
        <w:t>improvement in TCAP performance?</w:t>
      </w:r>
    </w:p>
    <w:p w14:paraId="1ECA5EB3" w14:textId="77777777" w:rsidR="00BB5B50" w:rsidRDefault="00BB5B50">
      <w:pPr>
        <w:pStyle w:val="ListParagraph"/>
        <w:numPr>
          <w:ilvl w:val="0"/>
          <w:numId w:val="8"/>
        </w:numPr>
        <w:spacing w:after="0" w:line="480" w:lineRule="auto"/>
        <w:rPr>
          <w:ins w:id="123" w:author="Sarah Pham" w:date="2019-04-26T23:28:00Z"/>
        </w:rPr>
        <w:pPrChange w:id="124" w:author="Evan Kramer" w:date="2019-04-29T07:50:00Z">
          <w:pPr>
            <w:spacing w:after="0" w:line="240" w:lineRule="auto"/>
          </w:pPr>
        </w:pPrChange>
      </w:pPr>
    </w:p>
    <w:p w14:paraId="5769F197" w14:textId="6A4EAB1C" w:rsidR="00BB5B50" w:rsidRDefault="00BB5B50">
      <w:pPr>
        <w:spacing w:after="0" w:line="480" w:lineRule="auto"/>
        <w:jc w:val="center"/>
        <w:rPr>
          <w:ins w:id="125" w:author="Sarah Pham" w:date="2019-04-26T23:28:00Z"/>
          <w:b/>
        </w:rPr>
        <w:pPrChange w:id="126" w:author="Evan Kramer" w:date="2019-04-29T08:02:00Z">
          <w:pPr>
            <w:spacing w:after="0"/>
          </w:pPr>
        </w:pPrChange>
      </w:pPr>
      <w:ins w:id="127" w:author="Sarah Pham" w:date="2019-04-26T23:28:00Z">
        <w:r>
          <w:rPr>
            <w:b/>
          </w:rPr>
          <w:t>Hypothesis</w:t>
        </w:r>
      </w:ins>
    </w:p>
    <w:p w14:paraId="7F916C02" w14:textId="34DB75D5" w:rsidR="00BB5B50" w:rsidRDefault="000D1BC7">
      <w:pPr>
        <w:spacing w:after="0" w:line="480" w:lineRule="auto"/>
        <w:ind w:firstLine="720"/>
        <w:pPrChange w:id="128" w:author="Evan Kramer" w:date="2019-04-29T08:02:00Z">
          <w:pPr>
            <w:pStyle w:val="ListParagraph"/>
            <w:numPr>
              <w:numId w:val="8"/>
            </w:numPr>
            <w:spacing w:after="0" w:line="240" w:lineRule="auto"/>
            <w:ind w:hanging="360"/>
          </w:pPr>
        </w:pPrChange>
      </w:pPr>
      <w:ins w:id="129" w:author="Evan Kramer" w:date="2019-04-29T08:15:00Z">
        <w:r>
          <w:t xml:space="preserve">We hypothesize that </w:t>
        </w:r>
      </w:ins>
      <w:ins w:id="130" w:author="Sarah Pham" w:date="2019-04-26T23:28:00Z">
        <w:del w:id="131" w:author="Evan Kramer" w:date="2019-04-29T08:15:00Z">
          <w:r w:rsidR="00BB5B50" w:rsidDel="000D1BC7">
            <w:delText xml:space="preserve">Assumption is that </w:delText>
          </w:r>
        </w:del>
        <w:r w:rsidR="00BB5B50">
          <w:t xml:space="preserve">an increase in per-pupil funding would </w:t>
        </w:r>
      </w:ins>
      <w:ins w:id="132" w:author="Evan Kramer" w:date="2019-04-29T08:15:00Z">
        <w:r>
          <w:t xml:space="preserve">result in increased performance on </w:t>
        </w:r>
      </w:ins>
      <w:ins w:id="133" w:author="Sarah Pham" w:date="2019-04-26T23:28:00Z">
        <w:del w:id="134" w:author="Evan Kramer" w:date="2019-04-29T08:15:00Z">
          <w:r w:rsidR="00BB5B50" w:rsidDel="000D1BC7">
            <w:delText xml:space="preserve">increase </w:delText>
          </w:r>
        </w:del>
        <w:r w:rsidR="00BB5B50">
          <w:t>TCAP</w:t>
        </w:r>
        <w:del w:id="135" w:author="Evan Kramer" w:date="2019-04-29T08:15:00Z">
          <w:r w:rsidR="00BB5B50" w:rsidDel="000D1BC7">
            <w:delText>/</w:delText>
          </w:r>
        </w:del>
      </w:ins>
      <w:ins w:id="136" w:author="Evan Kramer" w:date="2019-04-29T08:15:00Z">
        <w:r>
          <w:t xml:space="preserve"> and </w:t>
        </w:r>
      </w:ins>
      <w:ins w:id="137" w:author="Sarah Pham" w:date="2019-04-26T23:28:00Z">
        <w:r w:rsidR="00BB5B50">
          <w:t>TVAAS</w:t>
        </w:r>
      </w:ins>
      <w:ins w:id="138" w:author="Evan Kramer" w:date="2019-04-29T08:15:00Z">
        <w:r>
          <w:t xml:space="preserve">. Additionally, </w:t>
        </w:r>
      </w:ins>
      <w:ins w:id="139" w:author="Sarah Pham" w:date="2019-04-26T23:28:00Z">
        <w:del w:id="140" w:author="Evan Kramer" w:date="2019-04-29T08:16:00Z">
          <w:r w:rsidR="00BB5B50" w:rsidDel="000D1BC7">
            <w:delText xml:space="preserve">, </w:delText>
          </w:r>
        </w:del>
      </w:ins>
      <w:ins w:id="141" w:author="Evan Kramer" w:date="2019-04-29T08:16:00Z">
        <w:r>
          <w:t xml:space="preserve">we hypothesize that increases </w:t>
        </w:r>
      </w:ins>
      <w:ins w:id="142" w:author="Sarah Pham" w:date="2019-04-26T23:28:00Z">
        <w:del w:id="143" w:author="Evan Kramer" w:date="2019-04-29T08:16:00Z">
          <w:r w:rsidR="00BB5B50" w:rsidDel="000D1BC7">
            <w:delText xml:space="preserve">negative </w:delText>
          </w:r>
        </w:del>
      </w:ins>
      <w:ins w:id="144" w:author="Evan Kramer" w:date="2019-04-29T08:16:00Z">
        <w:r>
          <w:t xml:space="preserve">in adverse </w:t>
        </w:r>
      </w:ins>
      <w:ins w:id="145" w:author="Sarah Pham" w:date="2019-04-26T23:28:00Z">
        <w:r w:rsidR="00BB5B50">
          <w:t xml:space="preserve">county-level factors </w:t>
        </w:r>
        <w:del w:id="146" w:author="Evan Kramer" w:date="2019-04-29T08:16:00Z">
          <w:r w:rsidR="00BB5B50" w:rsidDel="00D2298F">
            <w:delText xml:space="preserve">like </w:delText>
          </w:r>
        </w:del>
      </w:ins>
      <w:ins w:id="147" w:author="Evan Kramer" w:date="2019-04-29T08:16:00Z">
        <w:r w:rsidR="00D2298F">
          <w:t xml:space="preserve">such as </w:t>
        </w:r>
      </w:ins>
      <w:ins w:id="148" w:author="Sarah Pham" w:date="2019-04-26T23:28:00Z">
        <w:r w:rsidR="00BB5B50">
          <w:t xml:space="preserve">high crime rates would </w:t>
        </w:r>
        <w:del w:id="149" w:author="Evan Kramer" w:date="2019-04-29T08:16:00Z">
          <w:r w:rsidR="00BB5B50" w:rsidDel="00D2298F">
            <w:delText xml:space="preserve">be correlated with </w:delText>
          </w:r>
        </w:del>
      </w:ins>
      <w:ins w:id="150" w:author="Evan Kramer" w:date="2019-04-29T08:16:00Z">
        <w:r w:rsidR="00D2298F">
          <w:t xml:space="preserve">be associated with </w:t>
        </w:r>
      </w:ins>
      <w:ins w:id="151" w:author="Sarah Pham" w:date="2019-04-26T23:28:00Z">
        <w:r w:rsidR="00BB5B50">
          <w:t>lower TCAP</w:t>
        </w:r>
        <w:del w:id="152" w:author="Evan Kramer" w:date="2019-04-29T08:16:00Z">
          <w:r w:rsidR="00BB5B50" w:rsidDel="00D2298F">
            <w:delText>/</w:delText>
          </w:r>
        </w:del>
      </w:ins>
      <w:ins w:id="153" w:author="Evan Kramer" w:date="2019-04-29T08:16:00Z">
        <w:r w:rsidR="00D2298F">
          <w:t xml:space="preserve"> and </w:t>
        </w:r>
      </w:ins>
      <w:ins w:id="154" w:author="Sarah Pham" w:date="2019-04-26T23:28:00Z">
        <w:r w:rsidR="00BB5B50">
          <w:t>TVAAS</w:t>
        </w:r>
      </w:ins>
      <w:ins w:id="155" w:author="Evan Kramer" w:date="2019-04-29T08:16:00Z">
        <w:r w:rsidR="00D2298F">
          <w:t xml:space="preserve"> improvement. Finally</w:t>
        </w:r>
      </w:ins>
      <w:ins w:id="156" w:author="Sarah Pham" w:date="2019-04-26T23:28:00Z">
        <w:r w:rsidR="00BB5B50">
          <w:t xml:space="preserve">, </w:t>
        </w:r>
        <w:del w:id="157" w:author="Evan Kramer" w:date="2019-04-29T08:16:00Z">
          <w:r w:rsidR="00BB5B50" w:rsidDel="00D2298F">
            <w:delText xml:space="preserve">while </w:delText>
          </w:r>
        </w:del>
      </w:ins>
      <w:ins w:id="158" w:author="Evan Kramer" w:date="2019-04-29T08:16:00Z">
        <w:r w:rsidR="00D2298F">
          <w:t xml:space="preserve">we expect that </w:t>
        </w:r>
      </w:ins>
      <w:ins w:id="159" w:author="Sarah Pham" w:date="2019-04-26T23:28:00Z">
        <w:r w:rsidR="00BB5B50">
          <w:t xml:space="preserve">higher </w:t>
        </w:r>
        <w:del w:id="160" w:author="Evan Kramer" w:date="2019-04-29T08:16:00Z">
          <w:r w:rsidR="00BB5B50" w:rsidDel="00D2298F">
            <w:delText xml:space="preserve">county-level factors like higher </w:delText>
          </w:r>
        </w:del>
        <w:r w:rsidR="00BB5B50">
          <w:t xml:space="preserve">median home prices and higher </w:t>
        </w:r>
      </w:ins>
      <w:ins w:id="161" w:author="Evan Kramer" w:date="2019-04-29T08:17:00Z">
        <w:r w:rsidR="00D2298F">
          <w:t xml:space="preserve">community </w:t>
        </w:r>
      </w:ins>
      <w:ins w:id="162" w:author="Sarah Pham" w:date="2019-04-26T23:28:00Z">
        <w:r w:rsidR="00BB5B50">
          <w:t xml:space="preserve">education attainment levels would correspond </w:t>
        </w:r>
        <w:del w:id="163" w:author="Evan Kramer" w:date="2019-04-29T08:17:00Z">
          <w:r w:rsidR="00BB5B50" w:rsidDel="00D2298F">
            <w:delText xml:space="preserve">to </w:delText>
          </w:r>
        </w:del>
      </w:ins>
      <w:ins w:id="164" w:author="Evan Kramer" w:date="2019-04-29T08:17:00Z">
        <w:r w:rsidR="00D2298F">
          <w:t xml:space="preserve">to </w:t>
        </w:r>
      </w:ins>
      <w:ins w:id="165" w:author="Sarah Pham" w:date="2019-04-26T23:28:00Z">
        <w:del w:id="166" w:author="Evan Kramer" w:date="2019-04-29T08:17:00Z">
          <w:r w:rsidR="00BB5B50" w:rsidDel="00D2298F">
            <w:delText xml:space="preserve">lower </w:delText>
          </w:r>
        </w:del>
      </w:ins>
      <w:ins w:id="167" w:author="Evan Kramer" w:date="2019-04-29T08:17:00Z">
        <w:r w:rsidR="00D2298F">
          <w:t xml:space="preserve">better performance on </w:t>
        </w:r>
      </w:ins>
      <w:ins w:id="168" w:author="Sarah Pham" w:date="2019-04-26T23:28:00Z">
        <w:r w:rsidR="00BB5B50">
          <w:t>TCAP</w:t>
        </w:r>
        <w:del w:id="169" w:author="Evan Kramer" w:date="2019-04-29T08:17:00Z">
          <w:r w:rsidR="00BB5B50" w:rsidDel="00D2298F">
            <w:delText>/</w:delText>
          </w:r>
        </w:del>
      </w:ins>
      <w:ins w:id="170" w:author="Evan Kramer" w:date="2019-04-29T08:17:00Z">
        <w:r w:rsidR="00D2298F">
          <w:t xml:space="preserve"> and </w:t>
        </w:r>
      </w:ins>
      <w:ins w:id="171" w:author="Sarah Pham" w:date="2019-04-26T23:28:00Z">
        <w:r w:rsidR="00BB5B50">
          <w:t>TVAAS</w:t>
        </w:r>
      </w:ins>
      <w:ins w:id="172" w:author="Sarah Pham" w:date="2019-04-26T23:29:00Z">
        <w:r w:rsidR="00BB5B50">
          <w:t>.</w:t>
        </w:r>
      </w:ins>
    </w:p>
    <w:p w14:paraId="675D0649" w14:textId="015D1D79" w:rsidR="00D8212E" w:rsidDel="00886863" w:rsidRDefault="00D8212E">
      <w:pPr>
        <w:spacing w:after="0" w:line="480" w:lineRule="auto"/>
        <w:rPr>
          <w:del w:id="173" w:author="Evan Kramer" w:date="2019-04-29T08:02:00Z"/>
        </w:rPr>
        <w:pPrChange w:id="174" w:author="Evan Kramer" w:date="2019-04-29T07:50:00Z">
          <w:pPr>
            <w:spacing w:after="0" w:line="240" w:lineRule="auto"/>
          </w:pPr>
        </w:pPrChange>
      </w:pPr>
    </w:p>
    <w:p w14:paraId="418122EA" w14:textId="72F109FC" w:rsidR="00EF0C49" w:rsidRPr="00886863" w:rsidDel="00F63501" w:rsidRDefault="007A240F">
      <w:pPr>
        <w:jc w:val="center"/>
        <w:rPr>
          <w:del w:id="175" w:author="Evan Kramer" w:date="2019-04-29T07:52:00Z"/>
          <w:b/>
          <w:rPrChange w:id="176" w:author="Evan Kramer" w:date="2019-04-29T08:02:00Z">
            <w:rPr>
              <w:del w:id="177" w:author="Evan Kramer" w:date="2019-04-29T07:52:00Z"/>
            </w:rPr>
          </w:rPrChange>
        </w:rPr>
        <w:pPrChange w:id="178" w:author="Evan Kramer" w:date="2019-04-29T08:02:00Z">
          <w:pPr>
            <w:spacing w:after="0"/>
          </w:pPr>
        </w:pPrChange>
      </w:pPr>
      <w:r>
        <w:rPr>
          <w:b/>
        </w:rPr>
        <w:t xml:space="preserve">Data </w:t>
      </w:r>
      <w:r w:rsidR="00593CB9">
        <w:rPr>
          <w:b/>
        </w:rPr>
        <w:t>and Methods</w:t>
      </w:r>
    </w:p>
    <w:p w14:paraId="370BEC5C" w14:textId="77777777" w:rsidR="00F63501" w:rsidRDefault="00F63501">
      <w:pPr>
        <w:spacing w:after="0" w:line="480" w:lineRule="auto"/>
        <w:jc w:val="center"/>
        <w:rPr>
          <w:ins w:id="179" w:author="Evan Kramer" w:date="2019-04-29T07:52:00Z"/>
        </w:rPr>
        <w:pPrChange w:id="180" w:author="Evan Kramer" w:date="2019-04-29T08:02:00Z">
          <w:pPr>
            <w:spacing w:after="0"/>
          </w:pPr>
        </w:pPrChange>
      </w:pPr>
    </w:p>
    <w:p w14:paraId="122531AB" w14:textId="122F2E32" w:rsidR="00343EEB" w:rsidRDefault="00290DBC">
      <w:pPr>
        <w:spacing w:after="0" w:line="480" w:lineRule="auto"/>
        <w:ind w:firstLine="720"/>
        <w:pPrChange w:id="181" w:author="Evan Kramer" w:date="2019-04-29T08:17:00Z">
          <w:pPr>
            <w:spacing w:after="0"/>
          </w:pPr>
        </w:pPrChange>
      </w:pPr>
      <w:r>
        <w:t>The present study uses administrative datasets</w:t>
      </w:r>
      <w:r w:rsidR="00206DDB">
        <w:t xml:space="preserve"> from </w:t>
      </w:r>
      <w:del w:id="182" w:author="Sarah Pham" w:date="2019-04-26T18:07:00Z">
        <w:r w:rsidR="00206DDB" w:rsidDel="00AF4419">
          <w:delText xml:space="preserve">the </w:delText>
        </w:r>
      </w:del>
      <w:r w:rsidR="00985410">
        <w:t xml:space="preserve">2015 through 2018 </w:t>
      </w:r>
      <w:r>
        <w:t xml:space="preserve">to answer the research questions above. We </w:t>
      </w:r>
      <w:r w:rsidR="007A6B6F">
        <w:t>gathered</w:t>
      </w:r>
      <w:r>
        <w:t xml:space="preserve"> </w:t>
      </w:r>
      <w:r w:rsidR="00732D39">
        <w:t xml:space="preserve">district-level </w:t>
      </w:r>
      <w:r>
        <w:t xml:space="preserve">data on test scores, </w:t>
      </w:r>
      <w:r w:rsidR="00AE77FE">
        <w:t>value-added performance,</w:t>
      </w:r>
      <w:r w:rsidR="00AE77FE">
        <w:rPr>
          <w:rStyle w:val="FootnoteReference"/>
        </w:rPr>
        <w:footnoteReference w:id="1"/>
      </w:r>
      <w:r w:rsidR="00AE77FE">
        <w:t xml:space="preserve"> </w:t>
      </w:r>
      <w:r>
        <w:t xml:space="preserve">school and district size, </w:t>
      </w:r>
      <w:r w:rsidR="00AE77FE">
        <w:t xml:space="preserve">student demographics, and per-pupil funding from publicly available data provided by the Tennessee Department of Education. </w:t>
      </w:r>
      <w:r w:rsidR="00732D39">
        <w:t xml:space="preserve">We </w:t>
      </w:r>
      <w:r w:rsidR="00B20F00">
        <w:t xml:space="preserve">also </w:t>
      </w:r>
      <w:r w:rsidR="00732D39">
        <w:t xml:space="preserve">collected </w:t>
      </w:r>
      <w:r w:rsidR="00B20F00">
        <w:t xml:space="preserve">county-level </w:t>
      </w:r>
      <w:r w:rsidR="00732D39">
        <w:t xml:space="preserve">crime rate information from </w:t>
      </w:r>
      <w:r w:rsidR="00732D39">
        <w:lastRenderedPageBreak/>
        <w:t xml:space="preserve">publicly available data </w:t>
      </w:r>
      <w:r w:rsidR="00D76452">
        <w:t xml:space="preserve">published by </w:t>
      </w:r>
      <w:r w:rsidR="00732D39">
        <w:t>the Tennessee Bureau of Investigation.</w:t>
      </w:r>
      <w:r w:rsidR="008C7669">
        <w:t xml:space="preserve"> </w:t>
      </w:r>
      <w:r w:rsidR="00357F40">
        <w:t xml:space="preserve">We included median home sales prices and numbers of homes sold from county-level data collected from the Tennessee Housing Development Authority. Finally, our dataset included educational attainment </w:t>
      </w:r>
      <w:r w:rsidR="00A800A1">
        <w:t xml:space="preserve">information </w:t>
      </w:r>
      <w:r w:rsidR="00357F40">
        <w:t>(i.e., the percent of county residents with a bachelor’s degree)</w:t>
      </w:r>
      <w:r w:rsidR="00A800A1">
        <w:t xml:space="preserve"> from data published by the Tennessee Higher Education Commission.</w:t>
      </w:r>
    </w:p>
    <w:p w14:paraId="37EF2B9D" w14:textId="3FF71D95" w:rsidR="00343EEB" w:rsidDel="007503D6" w:rsidRDefault="00343EEB">
      <w:pPr>
        <w:spacing w:after="0" w:line="480" w:lineRule="auto"/>
        <w:rPr>
          <w:del w:id="183" w:author="Evan Kramer" w:date="2019-04-29T08:17:00Z"/>
        </w:rPr>
        <w:pPrChange w:id="184" w:author="Evan Kramer" w:date="2019-04-29T07:50:00Z">
          <w:pPr>
            <w:spacing w:after="0"/>
          </w:pPr>
        </w:pPrChange>
      </w:pPr>
    </w:p>
    <w:p w14:paraId="6D68EC3E" w14:textId="77777777" w:rsidR="00EF0C49" w:rsidRDefault="00B20F00">
      <w:pPr>
        <w:spacing w:after="0" w:line="480" w:lineRule="auto"/>
        <w:ind w:firstLine="720"/>
        <w:pPrChange w:id="185" w:author="Evan Kramer" w:date="2019-04-29T08:17:00Z">
          <w:pPr>
            <w:spacing w:after="0"/>
          </w:pPr>
        </w:pPrChange>
      </w:pPr>
      <w:r>
        <w:t xml:space="preserve">While many districts are county-level educational agencies, Tennessee has 50 municipal districts that </w:t>
      </w:r>
      <w:r w:rsidR="00705BB0">
        <w:t>encompass</w:t>
      </w:r>
      <w:r>
        <w:t xml:space="preserve"> part of one or more counties. In these instances, we have </w:t>
      </w:r>
      <w:r w:rsidR="0022278E">
        <w:t>included</w:t>
      </w:r>
      <w:r>
        <w:t xml:space="preserve"> county-level data for the county in which the greatest proportion of the district’s students reside for the purposes </w:t>
      </w:r>
      <w:r w:rsidR="00137CB2">
        <w:t>of our analysis.</w:t>
      </w:r>
      <w:r w:rsidR="0022278E">
        <w:t xml:space="preserve"> Because THEC and TBI do not disaggregate data along district and school zone boundaries, this duplication and overlap of data represents a potential threat to the overall quality of the data used in this analysis.</w:t>
      </w:r>
    </w:p>
    <w:p w14:paraId="6D3BE7EE" w14:textId="7AE1D348" w:rsidR="007A240F" w:rsidDel="00252762" w:rsidRDefault="00252762">
      <w:pPr>
        <w:spacing w:after="0" w:line="480" w:lineRule="auto"/>
        <w:rPr>
          <w:del w:id="186" w:author="Evan Kramer" w:date="2019-04-29T08:17:00Z"/>
        </w:rPr>
        <w:pPrChange w:id="187" w:author="Evan Kramer" w:date="2019-04-29T07:50:00Z">
          <w:pPr>
            <w:spacing w:after="0"/>
          </w:pPr>
        </w:pPrChange>
      </w:pPr>
      <w:ins w:id="188" w:author="Evan Kramer" w:date="2019-04-29T08:17:00Z">
        <w:r>
          <w:tab/>
        </w:r>
      </w:ins>
    </w:p>
    <w:p w14:paraId="72B7DDBB" w14:textId="3D2FBD4A" w:rsidR="00206A44" w:rsidRDefault="00593CB9">
      <w:pPr>
        <w:spacing w:after="0" w:line="480" w:lineRule="auto"/>
        <w:ind w:firstLine="360"/>
        <w:pPrChange w:id="189" w:author="Evan Kramer" w:date="2019-04-29T08:17:00Z">
          <w:pPr>
            <w:spacing w:after="0"/>
          </w:pPr>
        </w:pPrChange>
      </w:pPr>
      <w:r>
        <w:t xml:space="preserve">The two outcome variables of interest in this study are </w:t>
      </w:r>
      <w:r w:rsidR="00B40698">
        <w:t xml:space="preserve">districts’ </w:t>
      </w:r>
      <w:r w:rsidR="00206A44">
        <w:t xml:space="preserve">proficiency rates on the Tennessee Comprehensive Assessment Program (TCAP) </w:t>
      </w:r>
      <w:r w:rsidR="00B40698">
        <w:t xml:space="preserve">and their composite TVAAS levels, which range from 1 through 5. </w:t>
      </w:r>
      <w:r w:rsidR="00780C51">
        <w:t>To answer our research questions, w</w:t>
      </w:r>
      <w:r w:rsidR="00206A44">
        <w:t>e consider the following</w:t>
      </w:r>
      <w:r w:rsidR="001958C2">
        <w:t xml:space="preserve"> county-level</w:t>
      </w:r>
      <w:r w:rsidR="00206A44">
        <w:t xml:space="preserve"> predictor variables: </w:t>
      </w:r>
    </w:p>
    <w:p w14:paraId="4D64B88D" w14:textId="0E871984" w:rsidR="00206A44" w:rsidRDefault="00780C51">
      <w:pPr>
        <w:pStyle w:val="ListParagraph"/>
        <w:numPr>
          <w:ilvl w:val="0"/>
          <w:numId w:val="9"/>
        </w:numPr>
        <w:spacing w:after="0" w:line="480" w:lineRule="auto"/>
        <w:pPrChange w:id="190" w:author="Evan Kramer" w:date="2019-04-29T07:50:00Z">
          <w:pPr>
            <w:pStyle w:val="ListParagraph"/>
            <w:numPr>
              <w:numId w:val="9"/>
            </w:numPr>
            <w:spacing w:after="0"/>
            <w:ind w:hanging="360"/>
          </w:pPr>
        </w:pPrChange>
      </w:pPr>
      <w:r>
        <w:t>Average daily membership</w:t>
      </w:r>
      <w:r w:rsidR="007B2AED">
        <w:rPr>
          <w:rStyle w:val="FootnoteReference"/>
        </w:rPr>
        <w:footnoteReference w:id="2"/>
      </w:r>
    </w:p>
    <w:p w14:paraId="6EFC651A" w14:textId="46465D02" w:rsidR="00780C51" w:rsidRDefault="00780C51">
      <w:pPr>
        <w:pStyle w:val="ListParagraph"/>
        <w:numPr>
          <w:ilvl w:val="0"/>
          <w:numId w:val="9"/>
        </w:numPr>
        <w:spacing w:after="0" w:line="480" w:lineRule="auto"/>
        <w:pPrChange w:id="191" w:author="Evan Kramer" w:date="2019-04-29T07:50:00Z">
          <w:pPr>
            <w:pStyle w:val="ListParagraph"/>
            <w:numPr>
              <w:numId w:val="9"/>
            </w:numPr>
            <w:spacing w:after="0"/>
            <w:ind w:hanging="360"/>
          </w:pPr>
        </w:pPrChange>
      </w:pPr>
      <w:r>
        <w:t>Number of schools in the district</w:t>
      </w:r>
    </w:p>
    <w:p w14:paraId="509E44FA" w14:textId="77777777" w:rsidR="00780C51" w:rsidRDefault="00780C51">
      <w:pPr>
        <w:pStyle w:val="ListParagraph"/>
        <w:numPr>
          <w:ilvl w:val="0"/>
          <w:numId w:val="9"/>
        </w:numPr>
        <w:spacing w:after="0" w:line="480" w:lineRule="auto"/>
        <w:pPrChange w:id="192" w:author="Evan Kramer" w:date="2019-04-29T07:50:00Z">
          <w:pPr>
            <w:pStyle w:val="ListParagraph"/>
            <w:numPr>
              <w:numId w:val="9"/>
            </w:numPr>
            <w:spacing w:after="0"/>
            <w:ind w:hanging="360"/>
          </w:pPr>
        </w:pPrChange>
      </w:pPr>
      <w:r>
        <w:t>Amount of per-pupil funding</w:t>
      </w:r>
    </w:p>
    <w:p w14:paraId="6CDA8A61" w14:textId="05219D2F" w:rsidR="00780C51" w:rsidRDefault="002F42AD">
      <w:pPr>
        <w:pStyle w:val="ListParagraph"/>
        <w:numPr>
          <w:ilvl w:val="0"/>
          <w:numId w:val="9"/>
        </w:numPr>
        <w:spacing w:after="0" w:line="480" w:lineRule="auto"/>
        <w:pPrChange w:id="193" w:author="Evan Kramer" w:date="2019-04-29T07:50:00Z">
          <w:pPr>
            <w:pStyle w:val="ListParagraph"/>
            <w:numPr>
              <w:numId w:val="9"/>
            </w:numPr>
            <w:spacing w:after="0"/>
            <w:ind w:hanging="360"/>
          </w:pPr>
        </w:pPrChange>
      </w:pPr>
      <w:r>
        <w:t>P</w:t>
      </w:r>
      <w:r w:rsidR="00780C51">
        <w:t>roportion of students in the district identified as economically disadvantaged</w:t>
      </w:r>
      <w:r w:rsidR="00780C51">
        <w:rPr>
          <w:rStyle w:val="FootnoteReference"/>
        </w:rPr>
        <w:footnoteReference w:id="3"/>
      </w:r>
    </w:p>
    <w:p w14:paraId="14FBB9B7" w14:textId="517C1234" w:rsidR="00780C51" w:rsidRDefault="002F42AD">
      <w:pPr>
        <w:pStyle w:val="ListParagraph"/>
        <w:numPr>
          <w:ilvl w:val="0"/>
          <w:numId w:val="9"/>
        </w:numPr>
        <w:spacing w:after="0" w:line="480" w:lineRule="auto"/>
        <w:pPrChange w:id="194" w:author="Evan Kramer" w:date="2019-04-29T07:50:00Z">
          <w:pPr>
            <w:pStyle w:val="ListParagraph"/>
            <w:numPr>
              <w:numId w:val="9"/>
            </w:numPr>
            <w:spacing w:after="0"/>
            <w:ind w:hanging="360"/>
          </w:pPr>
        </w:pPrChange>
      </w:pPr>
      <w:r>
        <w:t>Proportion of students in the district identified as having a disability</w:t>
      </w:r>
    </w:p>
    <w:p w14:paraId="1A20C347" w14:textId="154948F3" w:rsidR="002F42AD" w:rsidRDefault="002F42AD">
      <w:pPr>
        <w:pStyle w:val="ListParagraph"/>
        <w:numPr>
          <w:ilvl w:val="0"/>
          <w:numId w:val="9"/>
        </w:numPr>
        <w:spacing w:after="0" w:line="480" w:lineRule="auto"/>
        <w:pPrChange w:id="195" w:author="Evan Kramer" w:date="2019-04-29T07:50:00Z">
          <w:pPr>
            <w:pStyle w:val="ListParagraph"/>
            <w:numPr>
              <w:numId w:val="9"/>
            </w:numPr>
            <w:spacing w:after="0"/>
            <w:ind w:hanging="360"/>
          </w:pPr>
        </w:pPrChange>
      </w:pPr>
      <w:r>
        <w:lastRenderedPageBreak/>
        <w:t>Proportion of county residents with a bachelor’s degree</w:t>
      </w:r>
    </w:p>
    <w:p w14:paraId="7E7F7C9B" w14:textId="7597D4CF" w:rsidR="002F42AD" w:rsidRDefault="002F42AD">
      <w:pPr>
        <w:pStyle w:val="ListParagraph"/>
        <w:numPr>
          <w:ilvl w:val="0"/>
          <w:numId w:val="9"/>
        </w:numPr>
        <w:spacing w:after="0" w:line="480" w:lineRule="auto"/>
        <w:pPrChange w:id="196" w:author="Evan Kramer" w:date="2019-04-29T07:50:00Z">
          <w:pPr>
            <w:pStyle w:val="ListParagraph"/>
            <w:numPr>
              <w:numId w:val="9"/>
            </w:numPr>
            <w:spacing w:after="0"/>
            <w:ind w:hanging="360"/>
          </w:pPr>
        </w:pPrChange>
      </w:pPr>
      <w:r>
        <w:t>Crime rate per 1000 residents</w:t>
      </w:r>
    </w:p>
    <w:p w14:paraId="5CCC0701" w14:textId="6EE1358C" w:rsidR="002F42AD" w:rsidRDefault="002F42AD">
      <w:pPr>
        <w:pStyle w:val="ListParagraph"/>
        <w:numPr>
          <w:ilvl w:val="0"/>
          <w:numId w:val="9"/>
        </w:numPr>
        <w:spacing w:after="0" w:line="480" w:lineRule="auto"/>
        <w:pPrChange w:id="197" w:author="Evan Kramer" w:date="2019-04-29T07:50:00Z">
          <w:pPr>
            <w:pStyle w:val="ListParagraph"/>
            <w:numPr>
              <w:numId w:val="9"/>
            </w:numPr>
            <w:spacing w:after="0"/>
            <w:ind w:hanging="360"/>
          </w:pPr>
        </w:pPrChange>
      </w:pPr>
      <w:r>
        <w:t>Median home sale price</w:t>
      </w:r>
    </w:p>
    <w:p w14:paraId="31022096" w14:textId="195DCA33" w:rsidR="00206A44" w:rsidDel="00252762" w:rsidRDefault="00206A44">
      <w:pPr>
        <w:spacing w:after="0" w:line="480" w:lineRule="auto"/>
        <w:rPr>
          <w:del w:id="198" w:author="Evan Kramer" w:date="2019-04-29T08:17:00Z"/>
        </w:rPr>
        <w:pPrChange w:id="199" w:author="Evan Kramer" w:date="2019-04-29T07:50:00Z">
          <w:pPr>
            <w:spacing w:after="0"/>
          </w:pPr>
        </w:pPrChange>
      </w:pPr>
    </w:p>
    <w:p w14:paraId="4BA24E5F" w14:textId="12529C0D" w:rsidR="008E2F76" w:rsidDel="00252762" w:rsidRDefault="00140C17">
      <w:pPr>
        <w:spacing w:after="0" w:line="480" w:lineRule="auto"/>
        <w:ind w:firstLine="720"/>
        <w:rPr>
          <w:del w:id="200" w:author="Evan Kramer" w:date="2019-04-29T08:17:00Z"/>
        </w:rPr>
        <w:pPrChange w:id="201" w:author="Evan Kramer" w:date="2019-04-29T08:17:00Z">
          <w:pPr>
            <w:spacing w:after="0"/>
          </w:pPr>
        </w:pPrChange>
      </w:pPr>
      <w:r>
        <w:t xml:space="preserve">The models and results presented here use the </w:t>
      </w:r>
      <w:r w:rsidR="003D246C">
        <w:t xml:space="preserve">natural logarithm of each variable </w:t>
      </w:r>
      <w:r>
        <w:t xml:space="preserve">mentioned, </w:t>
      </w:r>
      <w:r w:rsidR="003D246C">
        <w:t>with the exception of value-added composite scores.</w:t>
      </w:r>
      <w:r>
        <w:t xml:space="preserve"> </w:t>
      </w:r>
    </w:p>
    <w:p w14:paraId="61537AEA" w14:textId="3896355C" w:rsidR="00140C17" w:rsidRDefault="00140C17">
      <w:pPr>
        <w:spacing w:after="0" w:line="480" w:lineRule="auto"/>
        <w:ind w:firstLine="720"/>
        <w:pPrChange w:id="202" w:author="Evan Kramer" w:date="2019-04-29T08:17:00Z">
          <w:pPr>
            <w:spacing w:after="0"/>
          </w:pPr>
        </w:pPrChange>
      </w:pPr>
    </w:p>
    <w:p w14:paraId="2E3D7466" w14:textId="7D04C230" w:rsidR="00780762" w:rsidRDefault="00FA1238">
      <w:pPr>
        <w:spacing w:after="0" w:line="480" w:lineRule="auto"/>
        <w:jc w:val="center"/>
        <w:pPrChange w:id="203" w:author="Evan Kramer" w:date="2019-04-29T08:02:00Z">
          <w:pPr>
            <w:spacing w:after="0"/>
          </w:pPr>
        </w:pPrChange>
      </w:pPr>
      <w:r>
        <w:rPr>
          <w:b/>
        </w:rPr>
        <w:t>Methods</w:t>
      </w:r>
      <w:r w:rsidR="00233370">
        <w:rPr>
          <w:b/>
        </w:rPr>
        <w:t xml:space="preserve"> and Results</w:t>
      </w:r>
    </w:p>
    <w:p w14:paraId="43C67DE6" w14:textId="730DA6C4" w:rsidR="00FA1238" w:rsidDel="00886863" w:rsidRDefault="00FA1238">
      <w:pPr>
        <w:spacing w:after="0" w:line="480" w:lineRule="auto"/>
        <w:ind w:firstLine="720"/>
        <w:rPr>
          <w:del w:id="204" w:author="Evan Kramer" w:date="2019-04-29T08:02:00Z"/>
        </w:rPr>
        <w:pPrChange w:id="205" w:author="Evan Kramer" w:date="2019-04-29T08:02:00Z">
          <w:pPr>
            <w:spacing w:after="0"/>
          </w:pPr>
        </w:pPrChange>
      </w:pPr>
      <w:r>
        <w:t>We employed both ordinary least squares regressions, as well as fixed-effects models that account for unobserved variation between districts. The results differ slightly between models, as we will explain below.</w:t>
      </w:r>
      <w:r w:rsidR="008E2F76">
        <w:t xml:space="preserve"> </w:t>
      </w:r>
    </w:p>
    <w:p w14:paraId="43193A43" w14:textId="78DA2567" w:rsidR="008E2F76" w:rsidRDefault="008E2F76">
      <w:pPr>
        <w:spacing w:after="0" w:line="480" w:lineRule="auto"/>
        <w:ind w:firstLine="720"/>
        <w:pPrChange w:id="206" w:author="Evan Kramer" w:date="2019-04-29T08:02:00Z">
          <w:pPr>
            <w:spacing w:after="0"/>
          </w:pPr>
        </w:pPrChange>
      </w:pPr>
    </w:p>
    <w:p w14:paraId="63D9C75E" w14:textId="00206D90" w:rsidR="00CE3F6D" w:rsidRPr="00886863" w:rsidRDefault="00CE3F6D">
      <w:pPr>
        <w:spacing w:after="0" w:line="480" w:lineRule="auto"/>
        <w:rPr>
          <w:b/>
          <w:rPrChange w:id="207" w:author="Evan Kramer" w:date="2019-04-29T08:02:00Z">
            <w:rPr>
              <w:i/>
            </w:rPr>
          </w:rPrChange>
        </w:rPr>
        <w:pPrChange w:id="208" w:author="Evan Kramer" w:date="2019-04-29T07:50:00Z">
          <w:pPr>
            <w:spacing w:after="0"/>
          </w:pPr>
        </w:pPrChange>
      </w:pPr>
      <w:r w:rsidRPr="00886863">
        <w:rPr>
          <w:b/>
          <w:rPrChange w:id="209" w:author="Evan Kramer" w:date="2019-04-29T08:02:00Z">
            <w:rPr>
              <w:i/>
            </w:rPr>
          </w:rPrChange>
        </w:rPr>
        <w:t xml:space="preserve">Model 1: OLS with </w:t>
      </w:r>
      <w:r w:rsidR="00DC1134" w:rsidRPr="00886863">
        <w:rPr>
          <w:b/>
          <w:rPrChange w:id="210" w:author="Evan Kramer" w:date="2019-04-29T08:02:00Z">
            <w:rPr>
              <w:i/>
            </w:rPr>
          </w:rPrChange>
        </w:rPr>
        <w:t xml:space="preserve">TCAP </w:t>
      </w:r>
      <w:r w:rsidRPr="00886863">
        <w:rPr>
          <w:b/>
          <w:rPrChange w:id="211" w:author="Evan Kramer" w:date="2019-04-29T08:02:00Z">
            <w:rPr>
              <w:i/>
            </w:rPr>
          </w:rPrChange>
        </w:rPr>
        <w:t>Proficiency Rates</w:t>
      </w:r>
    </w:p>
    <w:p w14:paraId="026DF3BF" w14:textId="2A115751" w:rsidR="00322265" w:rsidRDefault="00322265">
      <w:pPr>
        <w:spacing w:after="0" w:line="480" w:lineRule="auto"/>
        <w:ind w:firstLine="720"/>
        <w:pPrChange w:id="212" w:author="Evan Kramer" w:date="2019-04-29T08:02:00Z">
          <w:pPr>
            <w:spacing w:after="0"/>
          </w:pPr>
        </w:pPrChange>
      </w:pPr>
      <w:r>
        <w:t xml:space="preserve">We first ran an OLS model to examine the effects of county-level funding and demographics on TCAP performance, as described below. </w:t>
      </w:r>
    </w:p>
    <w:p w14:paraId="2608B8BD" w14:textId="4E51BE73" w:rsidR="00322265" w:rsidRPr="00322265" w:rsidDel="004D1B90" w:rsidRDefault="00322265">
      <w:pPr>
        <w:spacing w:after="0" w:line="480" w:lineRule="auto"/>
        <w:rPr>
          <w:del w:id="213" w:author="Evan Kramer" w:date="2019-04-29T08:03:00Z"/>
        </w:rPr>
        <w:pPrChange w:id="214" w:author="Evan Kramer" w:date="2019-04-29T07:50:00Z">
          <w:pPr>
            <w:spacing w:after="0"/>
          </w:pPr>
        </w:pPrChange>
      </w:pPr>
    </w:p>
    <w:p w14:paraId="598865B6" w14:textId="0075EF28" w:rsidR="008E2F76" w:rsidRDefault="008E2F76">
      <w:pPr>
        <w:spacing w:after="0" w:line="480" w:lineRule="auto"/>
        <w:rPr>
          <w:rFonts w:cstheme="minorHAnsi"/>
          <w:i/>
        </w:rPr>
        <w:pPrChange w:id="215" w:author="Evan Kramer" w:date="2019-04-29T07:50:00Z">
          <w:pPr>
            <w:spacing w:after="0"/>
          </w:pPr>
        </w:pPrChange>
      </w:pPr>
      <w:r w:rsidRPr="008E2F76">
        <w:rPr>
          <w:i/>
        </w:rPr>
        <w:t xml:space="preserve">proficiency_rate = </w:t>
      </w:r>
      <w:r w:rsidRPr="00E87442">
        <w:rPr>
          <w:rFonts w:cstheme="minorHAnsi"/>
          <w:i/>
        </w:rPr>
        <w:t>β</w:t>
      </w:r>
      <w:r w:rsidRPr="00E87442">
        <w:rPr>
          <w:i/>
          <w:vertAlign w:val="subscript"/>
        </w:rPr>
        <w:t>0</w:t>
      </w:r>
      <w:r w:rsidRPr="00E87442">
        <w:rPr>
          <w:i/>
        </w:rPr>
        <w:t xml:space="preserve"> + </w:t>
      </w:r>
      <w:r w:rsidRPr="00E87442">
        <w:rPr>
          <w:rFonts w:cstheme="minorHAnsi"/>
          <w:i/>
        </w:rPr>
        <w:t>β</w:t>
      </w:r>
      <w:r w:rsidRPr="00AE3292">
        <w:rPr>
          <w:i/>
          <w:vertAlign w:val="subscript"/>
        </w:rPr>
        <w:t>1</w:t>
      </w:r>
      <w:r w:rsidRPr="008E2F76">
        <w:rPr>
          <w:i/>
        </w:rPr>
        <w:t xml:space="preserve">adm + </w:t>
      </w:r>
      <w:r w:rsidRPr="00E87442">
        <w:rPr>
          <w:rFonts w:cstheme="minorHAnsi"/>
          <w:i/>
        </w:rPr>
        <w:t>β</w:t>
      </w:r>
      <w:r>
        <w:rPr>
          <w:i/>
          <w:vertAlign w:val="subscript"/>
        </w:rPr>
        <w:t>2</w:t>
      </w:r>
      <w:r w:rsidRPr="008E2F76">
        <w:rPr>
          <w:i/>
        </w:rPr>
        <w:t xml:space="preserve">number_of_schools + </w:t>
      </w:r>
      <w:r w:rsidRPr="00E87442">
        <w:rPr>
          <w:rFonts w:cstheme="minorHAnsi"/>
          <w:i/>
        </w:rPr>
        <w:t>β</w:t>
      </w:r>
      <w:r>
        <w:rPr>
          <w:i/>
          <w:vertAlign w:val="subscript"/>
        </w:rPr>
        <w:t>3</w:t>
      </w:r>
      <w:r w:rsidRPr="008E2F76">
        <w:rPr>
          <w:i/>
        </w:rPr>
        <w:t>per_pupi</w:t>
      </w:r>
      <w:r>
        <w:rPr>
          <w:i/>
        </w:rPr>
        <w:t xml:space="preserve">l_funding + </w:t>
      </w:r>
      <w:r w:rsidRPr="00E87442">
        <w:rPr>
          <w:rFonts w:cstheme="minorHAnsi"/>
          <w:i/>
        </w:rPr>
        <w:t>β</w:t>
      </w:r>
      <w:r>
        <w:rPr>
          <w:i/>
          <w:vertAlign w:val="subscript"/>
        </w:rPr>
        <w:t>4</w:t>
      </w:r>
      <w:r>
        <w:rPr>
          <w:i/>
        </w:rPr>
        <w:t xml:space="preserve">pct_swd + </w:t>
      </w:r>
      <w:r w:rsidRPr="00E87442">
        <w:rPr>
          <w:rFonts w:cstheme="minorHAnsi"/>
          <w:i/>
        </w:rPr>
        <w:t>β</w:t>
      </w:r>
      <w:r>
        <w:rPr>
          <w:i/>
          <w:vertAlign w:val="subscript"/>
        </w:rPr>
        <w:t>5</w:t>
      </w:r>
      <w:r>
        <w:rPr>
          <w:i/>
        </w:rPr>
        <w:t xml:space="preserve">pct_ed + </w:t>
      </w:r>
      <w:r w:rsidRPr="00E87442">
        <w:rPr>
          <w:rFonts w:cstheme="minorHAnsi"/>
          <w:i/>
        </w:rPr>
        <w:t>β</w:t>
      </w:r>
      <w:r>
        <w:rPr>
          <w:i/>
          <w:vertAlign w:val="subscript"/>
        </w:rPr>
        <w:t>6</w:t>
      </w:r>
      <w:r w:rsidRPr="008E2F76">
        <w:rPr>
          <w:i/>
        </w:rPr>
        <w:t xml:space="preserve">pct_with_bachelors + </w:t>
      </w:r>
      <w:r w:rsidRPr="00E87442">
        <w:rPr>
          <w:rFonts w:cstheme="minorHAnsi"/>
          <w:i/>
        </w:rPr>
        <w:t>β</w:t>
      </w:r>
      <w:r>
        <w:rPr>
          <w:i/>
          <w:vertAlign w:val="subscript"/>
        </w:rPr>
        <w:t>7</w:t>
      </w:r>
      <w:r w:rsidRPr="008E2F76">
        <w:rPr>
          <w:i/>
        </w:rPr>
        <w:t xml:space="preserve">crime_rate + </w:t>
      </w:r>
      <w:r w:rsidRPr="00E87442">
        <w:rPr>
          <w:rFonts w:cstheme="minorHAnsi"/>
          <w:i/>
        </w:rPr>
        <w:t>β</w:t>
      </w:r>
      <w:r>
        <w:rPr>
          <w:i/>
          <w:vertAlign w:val="subscript"/>
        </w:rPr>
        <w:t>8</w:t>
      </w:r>
      <w:r w:rsidRPr="008E2F76">
        <w:rPr>
          <w:i/>
        </w:rPr>
        <w:t>median_home_sale_price</w:t>
      </w:r>
      <w:r>
        <w:rPr>
          <w:i/>
        </w:rPr>
        <w:t xml:space="preserve"> + </w:t>
      </w:r>
      <w:r w:rsidRPr="00E87442">
        <w:rPr>
          <w:rFonts w:cstheme="minorHAnsi"/>
          <w:i/>
        </w:rPr>
        <w:t>ε</w:t>
      </w:r>
    </w:p>
    <w:p w14:paraId="055BC3E8" w14:textId="32AB4753" w:rsidR="008E2F76" w:rsidDel="004D1B90" w:rsidRDefault="008E2F76">
      <w:pPr>
        <w:spacing w:after="0" w:line="480" w:lineRule="auto"/>
        <w:rPr>
          <w:del w:id="216" w:author="Evan Kramer" w:date="2019-04-29T08:03:00Z"/>
          <w:rFonts w:cstheme="minorHAnsi"/>
        </w:rPr>
        <w:pPrChange w:id="217" w:author="Evan Kramer" w:date="2019-04-29T07:50:00Z">
          <w:pPr>
            <w:spacing w:after="0"/>
          </w:pPr>
        </w:pPrChange>
      </w:pPr>
    </w:p>
    <w:p w14:paraId="5F5E4C7C" w14:textId="5EE4066A" w:rsidR="008E2F76" w:rsidRDefault="008E2F76">
      <w:pPr>
        <w:spacing w:after="0" w:line="480" w:lineRule="auto"/>
        <w:rPr>
          <w:rFonts w:cstheme="minorHAnsi"/>
        </w:rPr>
        <w:pPrChange w:id="218" w:author="Evan Kramer" w:date="2019-04-29T07:50:00Z">
          <w:pPr>
            <w:spacing w:after="0"/>
          </w:pPr>
        </w:pPrChange>
      </w:pPr>
      <w:r>
        <w:rPr>
          <w:rFonts w:cstheme="minorHAnsi"/>
        </w:rPr>
        <w:t xml:space="preserve">where: </w:t>
      </w:r>
    </w:p>
    <w:p w14:paraId="6CD70984" w14:textId="2D003AF2" w:rsidR="008E2F76" w:rsidRDefault="008E2F76">
      <w:pPr>
        <w:pStyle w:val="ListParagraph"/>
        <w:numPr>
          <w:ilvl w:val="0"/>
          <w:numId w:val="11"/>
        </w:numPr>
        <w:spacing w:after="0" w:line="480" w:lineRule="auto"/>
        <w:pPrChange w:id="219" w:author="Evan Kramer" w:date="2019-04-29T07:50:00Z">
          <w:pPr>
            <w:pStyle w:val="ListParagraph"/>
            <w:numPr>
              <w:numId w:val="11"/>
            </w:numPr>
            <w:spacing w:after="0"/>
            <w:ind w:hanging="360"/>
          </w:pPr>
        </w:pPrChange>
      </w:pPr>
      <w:r w:rsidRPr="008E2F76">
        <w:rPr>
          <w:i/>
        </w:rPr>
        <w:t>adm</w:t>
      </w:r>
      <w:r>
        <w:t xml:space="preserve"> represents the log of average daily membership</w:t>
      </w:r>
    </w:p>
    <w:p w14:paraId="79C78BAF" w14:textId="615DC069" w:rsidR="008E2F76" w:rsidRDefault="008E2F76">
      <w:pPr>
        <w:pStyle w:val="ListParagraph"/>
        <w:numPr>
          <w:ilvl w:val="0"/>
          <w:numId w:val="11"/>
        </w:numPr>
        <w:spacing w:after="0" w:line="480" w:lineRule="auto"/>
        <w:pPrChange w:id="220" w:author="Evan Kramer" w:date="2019-04-29T07:50:00Z">
          <w:pPr>
            <w:pStyle w:val="ListParagraph"/>
            <w:numPr>
              <w:numId w:val="11"/>
            </w:numPr>
            <w:spacing w:after="0"/>
            <w:ind w:hanging="360"/>
          </w:pPr>
        </w:pPrChange>
      </w:pPr>
      <w:r w:rsidRPr="008E2F76">
        <w:rPr>
          <w:i/>
        </w:rPr>
        <w:t>number_of_schools</w:t>
      </w:r>
      <w:r>
        <w:t xml:space="preserve"> is the log of the number of schools in a given district</w:t>
      </w:r>
    </w:p>
    <w:p w14:paraId="64AB6DCF" w14:textId="48D33139" w:rsidR="008E2F76" w:rsidRDefault="008E2F76">
      <w:pPr>
        <w:pStyle w:val="ListParagraph"/>
        <w:numPr>
          <w:ilvl w:val="0"/>
          <w:numId w:val="11"/>
        </w:numPr>
        <w:spacing w:after="0" w:line="480" w:lineRule="auto"/>
        <w:pPrChange w:id="221" w:author="Evan Kramer" w:date="2019-04-29T07:50:00Z">
          <w:pPr>
            <w:pStyle w:val="ListParagraph"/>
            <w:numPr>
              <w:numId w:val="11"/>
            </w:numPr>
            <w:spacing w:after="0"/>
            <w:ind w:hanging="360"/>
          </w:pPr>
        </w:pPrChange>
      </w:pPr>
      <w:r w:rsidRPr="008E2F76">
        <w:rPr>
          <w:i/>
        </w:rPr>
        <w:t>per_pupil_funding</w:t>
      </w:r>
      <w:r>
        <w:t xml:space="preserve"> is the logged value of per-pupil expenditures</w:t>
      </w:r>
    </w:p>
    <w:p w14:paraId="69142A93" w14:textId="0CA89253" w:rsidR="008E2F76" w:rsidRDefault="008E2F76">
      <w:pPr>
        <w:pStyle w:val="ListParagraph"/>
        <w:numPr>
          <w:ilvl w:val="0"/>
          <w:numId w:val="11"/>
        </w:numPr>
        <w:spacing w:after="0" w:line="480" w:lineRule="auto"/>
        <w:pPrChange w:id="222" w:author="Evan Kramer" w:date="2019-04-29T07:50:00Z">
          <w:pPr>
            <w:pStyle w:val="ListParagraph"/>
            <w:numPr>
              <w:numId w:val="11"/>
            </w:numPr>
            <w:spacing w:after="0"/>
            <w:ind w:hanging="360"/>
          </w:pPr>
        </w:pPrChange>
      </w:pPr>
      <w:r w:rsidRPr="008E2F76">
        <w:rPr>
          <w:i/>
        </w:rPr>
        <w:t>pct_swd</w:t>
      </w:r>
      <w:r>
        <w:t xml:space="preserve"> is the logged proportion of students in the district with a disability</w:t>
      </w:r>
    </w:p>
    <w:p w14:paraId="3A0244A2" w14:textId="76058D79" w:rsidR="008E2F76" w:rsidRDefault="008E2F76">
      <w:pPr>
        <w:pStyle w:val="ListParagraph"/>
        <w:numPr>
          <w:ilvl w:val="0"/>
          <w:numId w:val="11"/>
        </w:numPr>
        <w:spacing w:after="0" w:line="480" w:lineRule="auto"/>
        <w:pPrChange w:id="223" w:author="Evan Kramer" w:date="2019-04-29T07:50:00Z">
          <w:pPr>
            <w:pStyle w:val="ListParagraph"/>
            <w:numPr>
              <w:numId w:val="11"/>
            </w:numPr>
            <w:spacing w:after="0"/>
            <w:ind w:hanging="360"/>
          </w:pPr>
        </w:pPrChange>
      </w:pPr>
      <w:r>
        <w:rPr>
          <w:i/>
        </w:rPr>
        <w:t xml:space="preserve">pct_ed </w:t>
      </w:r>
      <w:r>
        <w:t>is the logged proportion of students in the district who are economically disadvantaged</w:t>
      </w:r>
    </w:p>
    <w:p w14:paraId="79904079" w14:textId="7F918285" w:rsidR="008E2F76" w:rsidRDefault="008E2F76">
      <w:pPr>
        <w:pStyle w:val="ListParagraph"/>
        <w:numPr>
          <w:ilvl w:val="0"/>
          <w:numId w:val="11"/>
        </w:numPr>
        <w:spacing w:after="0" w:line="480" w:lineRule="auto"/>
        <w:pPrChange w:id="224" w:author="Evan Kramer" w:date="2019-04-29T07:50:00Z">
          <w:pPr>
            <w:pStyle w:val="ListParagraph"/>
            <w:numPr>
              <w:numId w:val="11"/>
            </w:numPr>
            <w:spacing w:after="0"/>
            <w:ind w:hanging="360"/>
          </w:pPr>
        </w:pPrChange>
      </w:pPr>
      <w:r>
        <w:rPr>
          <w:i/>
        </w:rPr>
        <w:t>pct_with_bachelors</w:t>
      </w:r>
      <w:r>
        <w:t xml:space="preserve"> represents the logged proportion of county adults (ages 25-64) with bachelor’s degrees</w:t>
      </w:r>
    </w:p>
    <w:p w14:paraId="4E115E9B" w14:textId="55229DAF" w:rsidR="008E2F76" w:rsidRDefault="008E2F76">
      <w:pPr>
        <w:pStyle w:val="ListParagraph"/>
        <w:numPr>
          <w:ilvl w:val="0"/>
          <w:numId w:val="11"/>
        </w:numPr>
        <w:spacing w:after="0" w:line="480" w:lineRule="auto"/>
        <w:pPrChange w:id="225" w:author="Evan Kramer" w:date="2019-04-29T07:50:00Z">
          <w:pPr>
            <w:pStyle w:val="ListParagraph"/>
            <w:numPr>
              <w:numId w:val="11"/>
            </w:numPr>
            <w:spacing w:after="0"/>
            <w:ind w:hanging="360"/>
          </w:pPr>
        </w:pPrChange>
      </w:pPr>
      <w:r>
        <w:rPr>
          <w:i/>
        </w:rPr>
        <w:t xml:space="preserve">crime_rate </w:t>
      </w:r>
      <w:r>
        <w:t xml:space="preserve">is the log of the crime rate per 1000 residents, and </w:t>
      </w:r>
    </w:p>
    <w:p w14:paraId="2C08185E" w14:textId="7AED41D7" w:rsidR="008E2F76" w:rsidRPr="008E2F76" w:rsidRDefault="008E2F76">
      <w:pPr>
        <w:pStyle w:val="ListParagraph"/>
        <w:numPr>
          <w:ilvl w:val="0"/>
          <w:numId w:val="11"/>
        </w:numPr>
        <w:spacing w:after="0" w:line="480" w:lineRule="auto"/>
        <w:pPrChange w:id="226" w:author="Evan Kramer" w:date="2019-04-29T07:50:00Z">
          <w:pPr>
            <w:pStyle w:val="ListParagraph"/>
            <w:numPr>
              <w:numId w:val="11"/>
            </w:numPr>
            <w:spacing w:after="0"/>
            <w:ind w:hanging="360"/>
          </w:pPr>
        </w:pPrChange>
      </w:pPr>
      <w:r>
        <w:rPr>
          <w:i/>
        </w:rPr>
        <w:t xml:space="preserve">median_home_sale_price </w:t>
      </w:r>
      <w:r>
        <w:t>is the log of the median home sale price for the county in a given year</w:t>
      </w:r>
    </w:p>
    <w:p w14:paraId="17AC3052" w14:textId="4A318880" w:rsidR="00FA1238" w:rsidDel="006F17A1" w:rsidRDefault="00FA1238">
      <w:pPr>
        <w:spacing w:after="0" w:line="480" w:lineRule="auto"/>
        <w:rPr>
          <w:del w:id="227" w:author="Evan Kramer" w:date="2019-04-29T08:03:00Z"/>
        </w:rPr>
        <w:pPrChange w:id="228" w:author="Evan Kramer" w:date="2019-04-29T07:50:00Z">
          <w:pPr>
            <w:spacing w:after="0" w:line="240" w:lineRule="auto"/>
          </w:pPr>
        </w:pPrChange>
      </w:pPr>
    </w:p>
    <w:p w14:paraId="4A6AA075" w14:textId="45B0735B" w:rsidR="00A81883" w:rsidRDefault="00A81883">
      <w:pPr>
        <w:spacing w:after="0" w:line="480" w:lineRule="auto"/>
        <w:ind w:firstLine="720"/>
        <w:pPrChange w:id="229" w:author="Evan Kramer" w:date="2019-04-29T08:03:00Z">
          <w:pPr>
            <w:spacing w:after="0" w:line="240" w:lineRule="auto"/>
          </w:pPr>
        </w:pPrChange>
      </w:pPr>
      <w:r>
        <w:t xml:space="preserve">The table </w:t>
      </w:r>
      <w:del w:id="230" w:author="Evan Kramer" w:date="2019-04-29T08:03:00Z">
        <w:r w:rsidDel="006F17A1">
          <w:delText xml:space="preserve">below </w:delText>
        </w:r>
      </w:del>
      <w:ins w:id="231" w:author="Evan Kramer" w:date="2019-04-29T08:18:00Z">
        <w:r w:rsidR="00462CE7">
          <w:t xml:space="preserve">below </w:t>
        </w:r>
      </w:ins>
      <w:r>
        <w:t xml:space="preserve">lists the coefficients, standard error, t values, and alpha levels for each of the predictor variables outlined above. </w:t>
      </w:r>
    </w:p>
    <w:p w14:paraId="759CE810" w14:textId="7652F3A9" w:rsidR="00CE3F6D" w:rsidDel="00462CE7" w:rsidRDefault="00CE3F6D">
      <w:pPr>
        <w:spacing w:after="0" w:line="480" w:lineRule="auto"/>
        <w:rPr>
          <w:del w:id="232" w:author="Evan Kramer" w:date="2019-04-29T08:18:00Z"/>
        </w:rPr>
        <w:pPrChange w:id="233" w:author="Evan Kramer" w:date="2019-04-29T07:50:00Z">
          <w:pPr>
            <w:spacing w:after="0" w:line="240" w:lineRule="auto"/>
          </w:pPr>
        </w:pPrChange>
      </w:pPr>
    </w:p>
    <w:p w14:paraId="1F7F9EBB" w14:textId="77777777" w:rsidR="00CE3F6D" w:rsidRPr="00A81883" w:rsidRDefault="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234"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Coefficients:</w:t>
      </w:r>
    </w:p>
    <w:p w14:paraId="7DF93B94" w14:textId="77777777" w:rsidR="00CE3F6D" w:rsidRPr="00A81883" w:rsidRDefault="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235"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 xml:space="preserve">                       Estimate Std. Error t value Pr(&gt;|t|)    </w:t>
      </w:r>
    </w:p>
    <w:p w14:paraId="5D6FA030" w14:textId="77777777" w:rsidR="00CE3F6D" w:rsidRPr="00A81883" w:rsidRDefault="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236"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(Intercept)             7.91725    1.46011   5.422 8.95e-08 ***</w:t>
      </w:r>
    </w:p>
    <w:p w14:paraId="1E61425B" w14:textId="77777777" w:rsidR="00CE3F6D" w:rsidRPr="00A81883" w:rsidRDefault="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237"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adm                     0.23332    0.06761   3.451 0.000603 ***</w:t>
      </w:r>
    </w:p>
    <w:p w14:paraId="143B6CA3" w14:textId="77777777" w:rsidR="00CE3F6D" w:rsidRPr="00A81883" w:rsidRDefault="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238"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number_of_schools      -0.31667    0.06708  -4.721 3.01e-06 ***</w:t>
      </w:r>
    </w:p>
    <w:p w14:paraId="46C358F2" w14:textId="77777777" w:rsidR="00CE3F6D" w:rsidRPr="00A81883" w:rsidRDefault="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239"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per_pupil_funding      -0.76469    0.15443  -4.952 9.91e-07 ***</w:t>
      </w:r>
    </w:p>
    <w:p w14:paraId="4F380A70" w14:textId="77777777" w:rsidR="00CE3F6D" w:rsidRPr="00A81883" w:rsidRDefault="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240"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 xml:space="preserve">pct_swd                -0.02493    0.07142  -0.349 0.727135    </w:t>
      </w:r>
    </w:p>
    <w:p w14:paraId="33F55250" w14:textId="77777777" w:rsidR="00CE3F6D" w:rsidRPr="00A81883" w:rsidRDefault="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241"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pct_ed                  0.10238    0.02347   4.361 1.55e-05 ***</w:t>
      </w:r>
    </w:p>
    <w:p w14:paraId="6563A8EB" w14:textId="77777777" w:rsidR="00CE3F6D" w:rsidRPr="00A81883" w:rsidRDefault="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242"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pct_with_bachelors      0.38358    0.05184   7.400 5.39e-13 ***</w:t>
      </w:r>
    </w:p>
    <w:p w14:paraId="3B5421C1" w14:textId="77777777" w:rsidR="00CE3F6D" w:rsidRPr="00A81883" w:rsidRDefault="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243"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 xml:space="preserve">crime_rate             -0.07285    0.04574  -1.593 0.111798    </w:t>
      </w:r>
    </w:p>
    <w:p w14:paraId="259FAF8C" w14:textId="77777777" w:rsidR="00CE3F6D" w:rsidRPr="00A81883" w:rsidRDefault="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244"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 xml:space="preserve">median_home_sale_price  0.03368    0.06951   0.485 0.628187    </w:t>
      </w:r>
    </w:p>
    <w:p w14:paraId="7A1E5DCE" w14:textId="77777777" w:rsidR="00CE3F6D" w:rsidRPr="00A81883" w:rsidRDefault="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245"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w:t>
      </w:r>
    </w:p>
    <w:p w14:paraId="7A01A0C4" w14:textId="77777777" w:rsidR="00CE3F6D" w:rsidRPr="00A81883" w:rsidRDefault="00CE3F6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rPr>
        <w:pPrChange w:id="246"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Signif. codes:  0 ‘***’ 0.001 ‘**’ 0.01 ‘*’ 0.05 ‘.’ 0.1 ‘ ’ 1</w:t>
      </w:r>
    </w:p>
    <w:p w14:paraId="4A8F46D3" w14:textId="677911F4" w:rsidR="00CE3F6D" w:rsidRDefault="00CE3F6D">
      <w:pPr>
        <w:spacing w:after="0" w:line="480" w:lineRule="auto"/>
        <w:pPrChange w:id="247" w:author="Evan Kramer" w:date="2019-04-29T07:50:00Z">
          <w:pPr>
            <w:spacing w:after="0" w:line="240" w:lineRule="auto"/>
          </w:pPr>
        </w:pPrChange>
      </w:pPr>
    </w:p>
    <w:p w14:paraId="7410C801" w14:textId="1BCBE9EF" w:rsidR="00CE3F6D" w:rsidRDefault="00CE3F6D">
      <w:pPr>
        <w:spacing w:after="0" w:line="480" w:lineRule="auto"/>
        <w:ind w:firstLine="720"/>
        <w:pPrChange w:id="248" w:author="Evan Kramer" w:date="2019-04-29T08:18:00Z">
          <w:pPr>
            <w:spacing w:after="0" w:line="240" w:lineRule="auto"/>
          </w:pPr>
        </w:pPrChange>
      </w:pPr>
      <w:r>
        <w:t>This OLS model is significant (F</w:t>
      </w:r>
      <w:r w:rsidRPr="00CE3F6D">
        <w:rPr>
          <w:vertAlign w:val="subscript"/>
        </w:rPr>
        <w:t>8, 530</w:t>
      </w:r>
      <w:r>
        <w:t xml:space="preserve"> = 21.95, p &lt; 0.0001) and explains 33 percent of the variation in the data, as shown in the output below.</w:t>
      </w:r>
    </w:p>
    <w:p w14:paraId="1FEF3C03" w14:textId="71416259" w:rsidR="00CE3F6D" w:rsidDel="00D1720B" w:rsidRDefault="00CE3F6D">
      <w:pPr>
        <w:spacing w:after="0" w:line="480" w:lineRule="auto"/>
        <w:rPr>
          <w:del w:id="249" w:author="Evan Kramer" w:date="2019-04-29T08:18:00Z"/>
        </w:rPr>
        <w:pPrChange w:id="250" w:author="Evan Kramer" w:date="2019-04-29T07:50:00Z">
          <w:pPr>
            <w:spacing w:after="0" w:line="240" w:lineRule="auto"/>
          </w:pPr>
        </w:pPrChange>
      </w:pPr>
    </w:p>
    <w:p w14:paraId="6EAECA4B" w14:textId="77777777" w:rsidR="00CE3F6D" w:rsidRDefault="00CE3F6D">
      <w:pPr>
        <w:pStyle w:val="HTMLPreformatted"/>
        <w:shd w:val="clear" w:color="auto" w:fill="002240"/>
        <w:spacing w:line="480" w:lineRule="auto"/>
        <w:rPr>
          <w:rStyle w:val="gnkrckgcgsb"/>
          <w:rFonts w:ascii="Lucida Console" w:eastAsiaTheme="minorHAnsi" w:hAnsi="Lucida Console" w:cstheme="minorBidi"/>
          <w:color w:val="FFFFFF"/>
          <w:sz w:val="22"/>
          <w:szCs w:val="22"/>
          <w:bdr w:val="none" w:sz="0" w:space="0" w:color="auto" w:frame="1"/>
        </w:rPr>
        <w:pPrChange w:id="251"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Residual standard error: 0.3348 on 530 degrees of freedom</w:t>
      </w:r>
    </w:p>
    <w:p w14:paraId="429380E1" w14:textId="77777777" w:rsidR="00CE3F6D" w:rsidRDefault="00CE3F6D">
      <w:pPr>
        <w:pStyle w:val="HTMLPreformatted"/>
        <w:shd w:val="clear" w:color="auto" w:fill="002240"/>
        <w:spacing w:line="480" w:lineRule="auto"/>
        <w:rPr>
          <w:rStyle w:val="gnkrckgcgsb"/>
          <w:rFonts w:ascii="Lucida Console" w:hAnsi="Lucida Console"/>
          <w:color w:val="FFFFFF"/>
          <w:bdr w:val="none" w:sz="0" w:space="0" w:color="auto" w:frame="1"/>
        </w:rPr>
        <w:pPrChange w:id="252"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Multiple R-squared:  0.2489,</w:t>
      </w:r>
      <w:r>
        <w:rPr>
          <w:rStyle w:val="gnkrckgcgsb"/>
          <w:rFonts w:ascii="Lucida Console" w:hAnsi="Lucida Console"/>
          <w:color w:val="FFFFFF"/>
          <w:bdr w:val="none" w:sz="0" w:space="0" w:color="auto" w:frame="1"/>
        </w:rPr>
        <w:tab/>
        <w:t xml:space="preserve">Adjusted R-squared:  0.2375 </w:t>
      </w:r>
    </w:p>
    <w:p w14:paraId="2FC4054A" w14:textId="77777777" w:rsidR="00CE3F6D" w:rsidRDefault="00CE3F6D">
      <w:pPr>
        <w:pStyle w:val="HTMLPreformatted"/>
        <w:shd w:val="clear" w:color="auto" w:fill="002240"/>
        <w:spacing w:line="480" w:lineRule="auto"/>
        <w:rPr>
          <w:rFonts w:ascii="Lucida Console" w:hAnsi="Lucida Console"/>
          <w:color w:val="FFFFFF"/>
        </w:rPr>
        <w:pPrChange w:id="253"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F-statistic: 21.95 on 8 and 530 DF,  p-value: &lt; 2.2e-16</w:t>
      </w:r>
    </w:p>
    <w:p w14:paraId="33A66C24" w14:textId="397C8CB7" w:rsidR="00A81883" w:rsidRDefault="00A81883">
      <w:pPr>
        <w:spacing w:after="0" w:line="480" w:lineRule="auto"/>
        <w:pPrChange w:id="254" w:author="Evan Kramer" w:date="2019-04-29T07:50:00Z">
          <w:pPr>
            <w:spacing w:after="0" w:line="240" w:lineRule="auto"/>
          </w:pPr>
        </w:pPrChange>
      </w:pPr>
    </w:p>
    <w:p w14:paraId="7862733A" w14:textId="562D3AF0" w:rsidR="00DC1134" w:rsidRPr="00D1720B" w:rsidRDefault="00DC1134">
      <w:pPr>
        <w:spacing w:after="0" w:line="480" w:lineRule="auto"/>
        <w:rPr>
          <w:b/>
          <w:rPrChange w:id="255" w:author="Evan Kramer" w:date="2019-04-29T08:18:00Z">
            <w:rPr>
              <w:i/>
            </w:rPr>
          </w:rPrChange>
        </w:rPr>
        <w:pPrChange w:id="256" w:author="Evan Kramer" w:date="2019-04-29T07:50:00Z">
          <w:pPr>
            <w:spacing w:after="0"/>
          </w:pPr>
        </w:pPrChange>
      </w:pPr>
      <w:r w:rsidRPr="00D1720B">
        <w:rPr>
          <w:b/>
          <w:rPrChange w:id="257" w:author="Evan Kramer" w:date="2019-04-29T08:18:00Z">
            <w:rPr>
              <w:i/>
            </w:rPr>
          </w:rPrChange>
        </w:rPr>
        <w:t>Model 2: OLS with TVAAS Composites</w:t>
      </w:r>
    </w:p>
    <w:p w14:paraId="203AF157" w14:textId="2D0EFD39" w:rsidR="009E43E8" w:rsidRDefault="009E43E8">
      <w:pPr>
        <w:spacing w:after="0" w:line="480" w:lineRule="auto"/>
        <w:ind w:firstLine="720"/>
        <w:pPrChange w:id="258" w:author="Evan Kramer" w:date="2019-04-29T08:18:00Z">
          <w:pPr>
            <w:spacing w:after="0"/>
          </w:pPr>
        </w:pPrChange>
      </w:pPr>
      <w:r>
        <w:t xml:space="preserve">We also regressed these same predictor variables on </w:t>
      </w:r>
      <w:r w:rsidR="005E3E91">
        <w:t xml:space="preserve">districts’ overall TVAAS composites. Recall that these value-added </w:t>
      </w:r>
      <w:r w:rsidR="00306EEF">
        <w:t>composites are measures of statistical certainty that students made more academic growth than was expected based on their prior testing histories. It is worth noting that value-added estimates are uncorrelated with student poverty.</w:t>
      </w:r>
    </w:p>
    <w:p w14:paraId="06C175E2" w14:textId="4DF6C27D" w:rsidR="009E43E8" w:rsidRDefault="009E43E8">
      <w:pPr>
        <w:spacing w:after="0" w:line="480" w:lineRule="auto"/>
        <w:pPrChange w:id="259" w:author="Evan Kramer" w:date="2019-04-29T07:50:00Z">
          <w:pPr>
            <w:spacing w:after="0"/>
          </w:pPr>
        </w:pPrChange>
      </w:pPr>
    </w:p>
    <w:p w14:paraId="1AEEBA38" w14:textId="77777777" w:rsidR="00937541" w:rsidRDefault="00937541">
      <w:pPr>
        <w:pStyle w:val="HTMLPreformatted"/>
        <w:shd w:val="clear" w:color="auto" w:fill="002240"/>
        <w:spacing w:line="480" w:lineRule="auto"/>
        <w:rPr>
          <w:rStyle w:val="gnkrckgcgsb"/>
          <w:rFonts w:ascii="Lucida Console" w:eastAsiaTheme="minorHAnsi" w:hAnsi="Lucida Console" w:cstheme="minorBidi"/>
          <w:color w:val="FFFFFF"/>
          <w:sz w:val="22"/>
          <w:szCs w:val="22"/>
          <w:bdr w:val="none" w:sz="0" w:space="0" w:color="auto" w:frame="1"/>
        </w:rPr>
        <w:pPrChange w:id="260"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lastRenderedPageBreak/>
        <w:t>Coefficients:</w:t>
      </w:r>
    </w:p>
    <w:p w14:paraId="536AA6AC" w14:textId="77777777" w:rsidR="00937541" w:rsidRDefault="00937541">
      <w:pPr>
        <w:pStyle w:val="HTMLPreformatted"/>
        <w:shd w:val="clear" w:color="auto" w:fill="002240"/>
        <w:spacing w:line="480" w:lineRule="auto"/>
        <w:rPr>
          <w:rStyle w:val="gnkrckgcgsb"/>
          <w:rFonts w:ascii="Lucida Console" w:hAnsi="Lucida Console"/>
          <w:color w:val="FFFFFF"/>
          <w:bdr w:val="none" w:sz="0" w:space="0" w:color="auto" w:frame="1"/>
        </w:rPr>
        <w:pPrChange w:id="261"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                       Estimate Std. Error t value Pr(&gt;|t|)    </w:t>
      </w:r>
    </w:p>
    <w:p w14:paraId="3D88F465" w14:textId="77777777" w:rsidR="00937541" w:rsidRDefault="00937541">
      <w:pPr>
        <w:pStyle w:val="HTMLPreformatted"/>
        <w:shd w:val="clear" w:color="auto" w:fill="002240"/>
        <w:spacing w:line="480" w:lineRule="auto"/>
        <w:rPr>
          <w:rStyle w:val="gnkrckgcgsb"/>
          <w:rFonts w:ascii="Lucida Console" w:hAnsi="Lucida Console"/>
          <w:color w:val="FFFFFF"/>
          <w:bdr w:val="none" w:sz="0" w:space="0" w:color="auto" w:frame="1"/>
        </w:rPr>
        <w:pPrChange w:id="262"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(Intercept)             -3.8908     7.2788  -0.535 0.593193    </w:t>
      </w:r>
    </w:p>
    <w:p w14:paraId="4A148D59" w14:textId="77777777" w:rsidR="00937541" w:rsidRDefault="00937541">
      <w:pPr>
        <w:pStyle w:val="HTMLPreformatted"/>
        <w:shd w:val="clear" w:color="auto" w:fill="002240"/>
        <w:spacing w:line="480" w:lineRule="auto"/>
        <w:rPr>
          <w:rStyle w:val="gnkrckgcgsb"/>
          <w:rFonts w:ascii="Lucida Console" w:hAnsi="Lucida Console"/>
          <w:color w:val="FFFFFF"/>
          <w:bdr w:val="none" w:sz="0" w:space="0" w:color="auto" w:frame="1"/>
        </w:rPr>
        <w:pPrChange w:id="263"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adm                      1.1168     0.3370   3.314 0.000984 ***</w:t>
      </w:r>
    </w:p>
    <w:p w14:paraId="117F7430" w14:textId="77777777" w:rsidR="00937541" w:rsidRDefault="00937541">
      <w:pPr>
        <w:pStyle w:val="HTMLPreformatted"/>
        <w:shd w:val="clear" w:color="auto" w:fill="002240"/>
        <w:spacing w:line="480" w:lineRule="auto"/>
        <w:rPr>
          <w:rStyle w:val="gnkrckgcgsb"/>
          <w:rFonts w:ascii="Lucida Console" w:hAnsi="Lucida Console"/>
          <w:color w:val="FFFFFF"/>
          <w:bdr w:val="none" w:sz="0" w:space="0" w:color="auto" w:frame="1"/>
        </w:rPr>
        <w:pPrChange w:id="264"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number_of_schools       -1.3753     0.3344  -4.113 4.53e-05 ***</w:t>
      </w:r>
    </w:p>
    <w:p w14:paraId="61991BA5" w14:textId="77777777" w:rsidR="00937541" w:rsidRDefault="00937541">
      <w:pPr>
        <w:pStyle w:val="HTMLPreformatted"/>
        <w:shd w:val="clear" w:color="auto" w:fill="002240"/>
        <w:spacing w:line="480" w:lineRule="auto"/>
        <w:rPr>
          <w:rStyle w:val="gnkrckgcgsb"/>
          <w:rFonts w:ascii="Lucida Console" w:hAnsi="Lucida Console"/>
          <w:color w:val="FFFFFF"/>
          <w:bdr w:val="none" w:sz="0" w:space="0" w:color="auto" w:frame="1"/>
        </w:rPr>
        <w:pPrChange w:id="265"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per_pupil_funding        0.8296     0.7699   1.078 0.281709    </w:t>
      </w:r>
    </w:p>
    <w:p w14:paraId="49C66A59" w14:textId="77777777" w:rsidR="00937541" w:rsidRDefault="00937541">
      <w:pPr>
        <w:pStyle w:val="HTMLPreformatted"/>
        <w:shd w:val="clear" w:color="auto" w:fill="002240"/>
        <w:spacing w:line="480" w:lineRule="auto"/>
        <w:rPr>
          <w:rStyle w:val="gnkrckgcgsb"/>
          <w:rFonts w:ascii="Lucida Console" w:hAnsi="Lucida Console"/>
          <w:color w:val="FFFFFF"/>
          <w:bdr w:val="none" w:sz="0" w:space="0" w:color="auto" w:frame="1"/>
        </w:rPr>
        <w:pPrChange w:id="266"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pct_swd                 -0.4020     0.3560  -1.129 0.259347    </w:t>
      </w:r>
    </w:p>
    <w:p w14:paraId="5BEAB744" w14:textId="77777777" w:rsidR="00937541" w:rsidRDefault="00937541">
      <w:pPr>
        <w:pStyle w:val="HTMLPreformatted"/>
        <w:shd w:val="clear" w:color="auto" w:fill="002240"/>
        <w:spacing w:line="480" w:lineRule="auto"/>
        <w:rPr>
          <w:rStyle w:val="gnkrckgcgsb"/>
          <w:rFonts w:ascii="Lucida Console" w:hAnsi="Lucida Console"/>
          <w:color w:val="FFFFFF"/>
          <w:bdr w:val="none" w:sz="0" w:space="0" w:color="auto" w:frame="1"/>
        </w:rPr>
        <w:pPrChange w:id="267"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pct_ed                  -0.2085     0.1170  -1.782 0.075376 .  </w:t>
      </w:r>
    </w:p>
    <w:p w14:paraId="56858ADC" w14:textId="77777777" w:rsidR="00937541" w:rsidRDefault="00937541">
      <w:pPr>
        <w:pStyle w:val="HTMLPreformatted"/>
        <w:shd w:val="clear" w:color="auto" w:fill="002240"/>
        <w:spacing w:line="480" w:lineRule="auto"/>
        <w:rPr>
          <w:rStyle w:val="gnkrckgcgsb"/>
          <w:rFonts w:ascii="Lucida Console" w:hAnsi="Lucida Console"/>
          <w:color w:val="FFFFFF"/>
          <w:bdr w:val="none" w:sz="0" w:space="0" w:color="auto" w:frame="1"/>
        </w:rPr>
        <w:pPrChange w:id="268"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pct_with_bachelors       0.7353     0.2584   2.845 0.004610 ** </w:t>
      </w:r>
    </w:p>
    <w:p w14:paraId="5C2D0DFC" w14:textId="77777777" w:rsidR="00937541" w:rsidRDefault="00937541">
      <w:pPr>
        <w:pStyle w:val="HTMLPreformatted"/>
        <w:shd w:val="clear" w:color="auto" w:fill="002240"/>
        <w:spacing w:line="480" w:lineRule="auto"/>
        <w:rPr>
          <w:rStyle w:val="gnkrckgcgsb"/>
          <w:rFonts w:ascii="Lucida Console" w:hAnsi="Lucida Console"/>
          <w:color w:val="FFFFFF"/>
          <w:bdr w:val="none" w:sz="0" w:space="0" w:color="auto" w:frame="1"/>
        </w:rPr>
        <w:pPrChange w:id="269"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crime_rate              -0.3592     0.2280  -1.575 0.115747    </w:t>
      </w:r>
    </w:p>
    <w:p w14:paraId="477E643F" w14:textId="77777777" w:rsidR="00937541" w:rsidRDefault="00937541">
      <w:pPr>
        <w:pStyle w:val="HTMLPreformatted"/>
        <w:shd w:val="clear" w:color="auto" w:fill="002240"/>
        <w:spacing w:line="480" w:lineRule="auto"/>
        <w:rPr>
          <w:rStyle w:val="gnkrckgcgsb"/>
          <w:rFonts w:ascii="Lucida Console" w:hAnsi="Lucida Console"/>
          <w:color w:val="FFFFFF"/>
          <w:bdr w:val="none" w:sz="0" w:space="0" w:color="auto" w:frame="1"/>
        </w:rPr>
        <w:pPrChange w:id="270"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median_home_sale_price  -0.4948     0.3465  -1.428 0.153875    </w:t>
      </w:r>
    </w:p>
    <w:p w14:paraId="56D8ADB6" w14:textId="77777777" w:rsidR="00937541" w:rsidRDefault="00937541">
      <w:pPr>
        <w:pStyle w:val="HTMLPreformatted"/>
        <w:shd w:val="clear" w:color="auto" w:fill="002240"/>
        <w:spacing w:line="480" w:lineRule="auto"/>
        <w:rPr>
          <w:rStyle w:val="gnkrckgcgsb"/>
          <w:rFonts w:ascii="Lucida Console" w:hAnsi="Lucida Console"/>
          <w:color w:val="FFFFFF"/>
          <w:bdr w:val="none" w:sz="0" w:space="0" w:color="auto" w:frame="1"/>
        </w:rPr>
        <w:pPrChange w:id="271"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w:t>
      </w:r>
    </w:p>
    <w:p w14:paraId="1DEFBCC9" w14:textId="20F82F63" w:rsidR="00937541" w:rsidRDefault="00937541">
      <w:pPr>
        <w:pStyle w:val="HTMLPreformatted"/>
        <w:shd w:val="clear" w:color="auto" w:fill="002240"/>
        <w:spacing w:line="480" w:lineRule="auto"/>
        <w:rPr>
          <w:rStyle w:val="gnkrckgcgsb"/>
          <w:rFonts w:ascii="Lucida Console" w:hAnsi="Lucida Console"/>
          <w:color w:val="FFFFFF"/>
          <w:bdr w:val="none" w:sz="0" w:space="0" w:color="auto" w:frame="1"/>
        </w:rPr>
        <w:pPrChange w:id="272"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Signif. codes:  0 ‘***’ 0.001 ‘**’ 0.01 ‘*’ 0.05 ‘.’ 0.1 ‘ ’ 1</w:t>
      </w:r>
    </w:p>
    <w:p w14:paraId="0D4F908B" w14:textId="6C3EACB3" w:rsidR="00937541" w:rsidRDefault="00937541">
      <w:pPr>
        <w:spacing w:after="0" w:line="480" w:lineRule="auto"/>
        <w:pPrChange w:id="273" w:author="Evan Kramer" w:date="2019-04-29T07:50:00Z">
          <w:pPr>
            <w:spacing w:after="0"/>
          </w:pPr>
        </w:pPrChange>
      </w:pPr>
    </w:p>
    <w:p w14:paraId="3B7430A9" w14:textId="61888C3B" w:rsidR="00937541" w:rsidDel="00DD0343" w:rsidRDefault="00937541">
      <w:pPr>
        <w:spacing w:after="0" w:line="480" w:lineRule="auto"/>
        <w:ind w:firstLine="720"/>
        <w:rPr>
          <w:del w:id="274" w:author="Evan Kramer" w:date="2019-04-29T08:18:00Z"/>
        </w:rPr>
        <w:pPrChange w:id="275" w:author="Evan Kramer" w:date="2019-04-29T08:18:00Z">
          <w:pPr>
            <w:spacing w:after="0"/>
          </w:pPr>
        </w:pPrChange>
      </w:pPr>
      <w:r>
        <w:t xml:space="preserve">This OLS model is </w:t>
      </w:r>
      <w:r w:rsidR="00461A12">
        <w:t>s</w:t>
      </w:r>
      <w:r w:rsidR="00AC689D">
        <w:t>till</w:t>
      </w:r>
      <w:r>
        <w:t xml:space="preserve"> significant (F</w:t>
      </w:r>
      <w:r w:rsidRPr="00CE3F6D">
        <w:rPr>
          <w:vertAlign w:val="subscript"/>
        </w:rPr>
        <w:t>8, 530</w:t>
      </w:r>
      <w:r>
        <w:t xml:space="preserve"> = </w:t>
      </w:r>
      <w:r w:rsidR="00C6746F">
        <w:t>6.493</w:t>
      </w:r>
      <w:r>
        <w:t>, p &lt; 0.0001), though it explains less of the variance in the data (R</w:t>
      </w:r>
      <w:r w:rsidRPr="00937541">
        <w:rPr>
          <w:vertAlign w:val="superscript"/>
        </w:rPr>
        <w:t>2</w:t>
      </w:r>
      <w:r w:rsidR="00805304">
        <w:t xml:space="preserve"> = 0.08926) and some of the coefficient estimates are no longer significant (e.g., per-pupil funding</w:t>
      </w:r>
      <w:r w:rsidR="00A335E0">
        <w:t xml:space="preserve"> and</w:t>
      </w:r>
      <w:r w:rsidR="00805304">
        <w:t xml:space="preserve"> percent of economically disadvantaged students</w:t>
      </w:r>
      <w:r w:rsidR="00A335E0">
        <w:t>).</w:t>
      </w:r>
      <w:r w:rsidR="00805304">
        <w:t xml:space="preserve">  </w:t>
      </w:r>
    </w:p>
    <w:p w14:paraId="4577E4AF" w14:textId="77777777" w:rsidR="00937541" w:rsidRPr="009E43E8" w:rsidRDefault="00937541">
      <w:pPr>
        <w:spacing w:after="0" w:line="480" w:lineRule="auto"/>
        <w:ind w:firstLine="720"/>
        <w:pPrChange w:id="276" w:author="Evan Kramer" w:date="2019-04-29T08:18:00Z">
          <w:pPr>
            <w:spacing w:after="0"/>
          </w:pPr>
        </w:pPrChange>
      </w:pPr>
    </w:p>
    <w:p w14:paraId="3B57A47C" w14:textId="77777777" w:rsidR="00937541" w:rsidRDefault="00937541">
      <w:pPr>
        <w:pStyle w:val="HTMLPreformatted"/>
        <w:shd w:val="clear" w:color="auto" w:fill="002240"/>
        <w:spacing w:line="480" w:lineRule="auto"/>
        <w:rPr>
          <w:rStyle w:val="gnkrckgcgsb"/>
          <w:rFonts w:ascii="Lucida Console" w:eastAsiaTheme="minorHAnsi" w:hAnsi="Lucida Console" w:cstheme="minorBidi"/>
          <w:color w:val="FFFFFF"/>
          <w:sz w:val="22"/>
          <w:szCs w:val="22"/>
          <w:bdr w:val="none" w:sz="0" w:space="0" w:color="auto" w:frame="1"/>
        </w:rPr>
        <w:pPrChange w:id="277"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Residual standard error: 1.669 on 530 degrees of freedom</w:t>
      </w:r>
    </w:p>
    <w:p w14:paraId="2C4DFB3F" w14:textId="77777777" w:rsidR="00937541" w:rsidRDefault="00937541">
      <w:pPr>
        <w:pStyle w:val="HTMLPreformatted"/>
        <w:shd w:val="clear" w:color="auto" w:fill="002240"/>
        <w:spacing w:line="480" w:lineRule="auto"/>
        <w:rPr>
          <w:rStyle w:val="gnkrckgcgsb"/>
          <w:rFonts w:ascii="Lucida Console" w:hAnsi="Lucida Console"/>
          <w:color w:val="FFFFFF"/>
          <w:bdr w:val="none" w:sz="0" w:space="0" w:color="auto" w:frame="1"/>
        </w:rPr>
        <w:pPrChange w:id="278"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Multiple R-squared:  0.08926,</w:t>
      </w:r>
      <w:r>
        <w:rPr>
          <w:rStyle w:val="gnkrckgcgsb"/>
          <w:rFonts w:ascii="Lucida Console" w:hAnsi="Lucida Console"/>
          <w:color w:val="FFFFFF"/>
          <w:bdr w:val="none" w:sz="0" w:space="0" w:color="auto" w:frame="1"/>
        </w:rPr>
        <w:tab/>
        <w:t xml:space="preserve">Adjusted R-squared:  0.07551 </w:t>
      </w:r>
    </w:p>
    <w:p w14:paraId="46AC5D54" w14:textId="77777777" w:rsidR="00937541" w:rsidRDefault="00937541">
      <w:pPr>
        <w:pStyle w:val="HTMLPreformatted"/>
        <w:shd w:val="clear" w:color="auto" w:fill="002240"/>
        <w:spacing w:line="480" w:lineRule="auto"/>
        <w:rPr>
          <w:rFonts w:ascii="Lucida Console" w:hAnsi="Lucida Console"/>
          <w:color w:val="FFFFFF"/>
        </w:rPr>
        <w:pPrChange w:id="279"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F-statistic: 6.493 on 8 and 530 DF,  p-value: 4.404e-08</w:t>
      </w:r>
    </w:p>
    <w:p w14:paraId="08AEF773" w14:textId="77777777" w:rsidR="00937541" w:rsidRPr="00937541" w:rsidRDefault="00937541">
      <w:pPr>
        <w:spacing w:after="0" w:line="480" w:lineRule="auto"/>
        <w:pPrChange w:id="280" w:author="Evan Kramer" w:date="2019-04-29T07:50:00Z">
          <w:pPr>
            <w:spacing w:after="0"/>
          </w:pPr>
        </w:pPrChange>
      </w:pPr>
    </w:p>
    <w:p w14:paraId="3B07ED82" w14:textId="4EF1DD64" w:rsidR="00DC1134" w:rsidRPr="007701D0" w:rsidRDefault="00DC1134">
      <w:pPr>
        <w:spacing w:after="0" w:line="480" w:lineRule="auto"/>
        <w:rPr>
          <w:b/>
          <w:rPrChange w:id="281" w:author="Evan Kramer" w:date="2019-04-29T08:18:00Z">
            <w:rPr>
              <w:i/>
            </w:rPr>
          </w:rPrChange>
        </w:rPr>
        <w:pPrChange w:id="282" w:author="Evan Kramer" w:date="2019-04-29T07:50:00Z">
          <w:pPr>
            <w:spacing w:after="0"/>
          </w:pPr>
        </w:pPrChange>
      </w:pPr>
      <w:r w:rsidRPr="007701D0">
        <w:rPr>
          <w:b/>
          <w:rPrChange w:id="283" w:author="Evan Kramer" w:date="2019-04-29T08:18:00Z">
            <w:rPr>
              <w:i/>
            </w:rPr>
          </w:rPrChange>
        </w:rPr>
        <w:t>Model 3: Fixed-Effects Model with TCAP Proficiency Rates</w:t>
      </w:r>
    </w:p>
    <w:p w14:paraId="335B3921" w14:textId="1BBE7716" w:rsidR="00A863A7" w:rsidRDefault="00A863A7">
      <w:pPr>
        <w:spacing w:after="0" w:line="480" w:lineRule="auto"/>
        <w:ind w:firstLine="720"/>
        <w:pPrChange w:id="284" w:author="Evan Kramer" w:date="2019-04-29T08:18:00Z">
          <w:pPr>
            <w:spacing w:after="0"/>
          </w:pPr>
        </w:pPrChange>
      </w:pPr>
      <w:r>
        <w:t xml:space="preserve">We also ran fixed-effects models to account for any between-district variation that was not </w:t>
      </w:r>
      <w:del w:id="285" w:author="Evan Kramer" w:date="2019-04-29T08:19:00Z">
        <w:r w:rsidDel="000D0B87">
          <w:delText xml:space="preserve">adequately </w:delText>
        </w:r>
      </w:del>
      <w:r>
        <w:t xml:space="preserve">captured in the OLS models. </w:t>
      </w:r>
      <w:r w:rsidR="005358D0">
        <w:t xml:space="preserve">These models still revealed significant effects of per-pupil funding and the percent of </w:t>
      </w:r>
      <w:ins w:id="286" w:author="Evan Kramer" w:date="2019-04-29T08:19:00Z">
        <w:r w:rsidR="000D0B87">
          <w:t xml:space="preserve">economically disadvantaged </w:t>
        </w:r>
      </w:ins>
      <w:r w:rsidR="005358D0">
        <w:t>students</w:t>
      </w:r>
      <w:del w:id="287" w:author="Evan Kramer" w:date="2019-04-29T08:19:00Z">
        <w:r w:rsidR="005358D0" w:rsidDel="000D0B87">
          <w:delText xml:space="preserve"> who are economically disadvantaged</w:delText>
        </w:r>
      </w:del>
      <w:r w:rsidR="005358D0">
        <w:t>, though some other minor differences emerged. These models also explained roughly the same proportion of the variance in the data (R</w:t>
      </w:r>
      <w:r w:rsidR="005358D0" w:rsidRPr="00C464FB">
        <w:rPr>
          <w:vertAlign w:val="superscript"/>
        </w:rPr>
        <w:t>2</w:t>
      </w:r>
      <w:r w:rsidR="005358D0">
        <w:t xml:space="preserve"> = 0.31612)</w:t>
      </w:r>
      <w:r w:rsidR="00C464FB">
        <w:t>.</w:t>
      </w:r>
    </w:p>
    <w:p w14:paraId="255E21CB" w14:textId="73A81967" w:rsidR="005358D0" w:rsidRDefault="005358D0">
      <w:pPr>
        <w:spacing w:after="0" w:line="480" w:lineRule="auto"/>
        <w:rPr>
          <w:ins w:id="288" w:author="Evan Kramer" w:date="2019-04-29T08:19:00Z"/>
        </w:rPr>
        <w:pPrChange w:id="289" w:author="Evan Kramer" w:date="2019-04-29T07:50:00Z">
          <w:pPr>
            <w:spacing w:after="0"/>
          </w:pPr>
        </w:pPrChange>
      </w:pPr>
    </w:p>
    <w:p w14:paraId="12E36E12" w14:textId="77777777" w:rsidR="0023174F" w:rsidRDefault="0023174F">
      <w:pPr>
        <w:spacing w:after="0" w:line="480" w:lineRule="auto"/>
        <w:pPrChange w:id="290" w:author="Evan Kramer" w:date="2019-04-29T07:50:00Z">
          <w:pPr>
            <w:spacing w:after="0"/>
          </w:pPr>
        </w:pPrChange>
      </w:pPr>
    </w:p>
    <w:p w14:paraId="4131F054" w14:textId="77777777" w:rsidR="00A863A7" w:rsidRDefault="00A863A7">
      <w:pPr>
        <w:pStyle w:val="HTMLPreformatted"/>
        <w:shd w:val="clear" w:color="auto" w:fill="002240"/>
        <w:spacing w:line="480" w:lineRule="auto"/>
        <w:rPr>
          <w:rStyle w:val="gnkrckgcgsb"/>
          <w:rFonts w:ascii="Lucida Console" w:eastAsiaTheme="minorHAnsi" w:hAnsi="Lucida Console" w:cstheme="minorBidi"/>
          <w:color w:val="FFFFFF"/>
          <w:sz w:val="22"/>
          <w:szCs w:val="22"/>
          <w:bdr w:val="none" w:sz="0" w:space="0" w:color="auto" w:frame="1"/>
        </w:rPr>
        <w:pPrChange w:id="291"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lastRenderedPageBreak/>
        <w:t>Coefficients:</w:t>
      </w:r>
    </w:p>
    <w:p w14:paraId="33DDA1EE" w14:textId="77777777" w:rsidR="00A863A7" w:rsidRDefault="00A863A7">
      <w:pPr>
        <w:pStyle w:val="HTMLPreformatted"/>
        <w:shd w:val="clear" w:color="auto" w:fill="002240"/>
        <w:spacing w:line="480" w:lineRule="auto"/>
        <w:rPr>
          <w:rStyle w:val="gnkrckgcgsb"/>
          <w:rFonts w:ascii="Lucida Console" w:hAnsi="Lucida Console"/>
          <w:color w:val="FFFFFF"/>
          <w:bdr w:val="none" w:sz="0" w:space="0" w:color="auto" w:frame="1"/>
        </w:rPr>
        <w:pPrChange w:id="292"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                        Estimate Std. Error t-value  Pr(&gt;|t|)    </w:t>
      </w:r>
    </w:p>
    <w:p w14:paraId="5899F203" w14:textId="77777777" w:rsidR="00A863A7" w:rsidRDefault="00A863A7">
      <w:pPr>
        <w:pStyle w:val="HTMLPreformatted"/>
        <w:shd w:val="clear" w:color="auto" w:fill="002240"/>
        <w:spacing w:line="480" w:lineRule="auto"/>
        <w:rPr>
          <w:rStyle w:val="gnkrckgcgsb"/>
          <w:rFonts w:ascii="Lucida Console" w:hAnsi="Lucida Console"/>
          <w:color w:val="FFFFFF"/>
          <w:bdr w:val="none" w:sz="0" w:space="0" w:color="auto" w:frame="1"/>
        </w:rPr>
        <w:pPrChange w:id="293"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adm                     0.521712   0.402035  1.2977  0.195159    </w:t>
      </w:r>
    </w:p>
    <w:p w14:paraId="24E65307" w14:textId="77777777" w:rsidR="00A863A7" w:rsidRDefault="00A863A7">
      <w:pPr>
        <w:pStyle w:val="HTMLPreformatted"/>
        <w:shd w:val="clear" w:color="auto" w:fill="002240"/>
        <w:spacing w:line="480" w:lineRule="auto"/>
        <w:rPr>
          <w:rStyle w:val="gnkrckgcgsb"/>
          <w:rFonts w:ascii="Lucida Console" w:hAnsi="Lucida Console"/>
          <w:color w:val="FFFFFF"/>
          <w:bdr w:val="none" w:sz="0" w:space="0" w:color="auto" w:frame="1"/>
        </w:rPr>
        <w:pPrChange w:id="294"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number_of_schools       0.302379   0.257663  1.1735  0.241289    </w:t>
      </w:r>
    </w:p>
    <w:p w14:paraId="330C09A3" w14:textId="77777777" w:rsidR="00A863A7" w:rsidRDefault="00A863A7">
      <w:pPr>
        <w:pStyle w:val="HTMLPreformatted"/>
        <w:shd w:val="clear" w:color="auto" w:fill="002240"/>
        <w:spacing w:line="480" w:lineRule="auto"/>
        <w:rPr>
          <w:rStyle w:val="gnkrckgcgsb"/>
          <w:rFonts w:ascii="Lucida Console" w:hAnsi="Lucida Console"/>
          <w:color w:val="FFFFFF"/>
          <w:bdr w:val="none" w:sz="0" w:space="0" w:color="auto" w:frame="1"/>
        </w:rPr>
        <w:pPrChange w:id="295"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per_pupil_funding      -0.965893   0.317513 -3.0421  0.002507 ** </w:t>
      </w:r>
    </w:p>
    <w:p w14:paraId="6FDA80BD" w14:textId="77777777" w:rsidR="00A863A7" w:rsidRDefault="00A863A7">
      <w:pPr>
        <w:pStyle w:val="HTMLPreformatted"/>
        <w:shd w:val="clear" w:color="auto" w:fill="002240"/>
        <w:spacing w:line="480" w:lineRule="auto"/>
        <w:rPr>
          <w:rStyle w:val="gnkrckgcgsb"/>
          <w:rFonts w:ascii="Lucida Console" w:hAnsi="Lucida Console"/>
          <w:color w:val="FFFFFF"/>
          <w:bdr w:val="none" w:sz="0" w:space="0" w:color="auto" w:frame="1"/>
        </w:rPr>
        <w:pPrChange w:id="296"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pct_swd                 0.069774   0.093186  0.7488  0.454450    </w:t>
      </w:r>
    </w:p>
    <w:p w14:paraId="2C89BA4A" w14:textId="77777777" w:rsidR="00A863A7" w:rsidRDefault="00A863A7">
      <w:pPr>
        <w:pStyle w:val="HTMLPreformatted"/>
        <w:shd w:val="clear" w:color="auto" w:fill="002240"/>
        <w:spacing w:line="480" w:lineRule="auto"/>
        <w:rPr>
          <w:rStyle w:val="gnkrckgcgsb"/>
          <w:rFonts w:ascii="Lucida Console" w:hAnsi="Lucida Console"/>
          <w:color w:val="FFFFFF"/>
          <w:bdr w:val="none" w:sz="0" w:space="0" w:color="auto" w:frame="1"/>
        </w:rPr>
        <w:pPrChange w:id="297"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pct_ed                  0.231205   0.024215  9.5479 &lt; 2.2e-16 ***</w:t>
      </w:r>
    </w:p>
    <w:p w14:paraId="3ABC6474" w14:textId="77777777" w:rsidR="00A863A7" w:rsidRDefault="00A863A7">
      <w:pPr>
        <w:pStyle w:val="HTMLPreformatted"/>
        <w:shd w:val="clear" w:color="auto" w:fill="002240"/>
        <w:spacing w:line="480" w:lineRule="auto"/>
        <w:rPr>
          <w:rStyle w:val="gnkrckgcgsb"/>
          <w:rFonts w:ascii="Lucida Console" w:hAnsi="Lucida Console"/>
          <w:color w:val="FFFFFF"/>
          <w:bdr w:val="none" w:sz="0" w:space="0" w:color="auto" w:frame="1"/>
        </w:rPr>
        <w:pPrChange w:id="298"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crime_rate              0.188341   0.134745  1.3978  0.162975    </w:t>
      </w:r>
    </w:p>
    <w:p w14:paraId="68667920" w14:textId="77777777" w:rsidR="00A863A7" w:rsidRDefault="00A863A7">
      <w:pPr>
        <w:pStyle w:val="HTMLPreformatted"/>
        <w:shd w:val="clear" w:color="auto" w:fill="002240"/>
        <w:spacing w:line="480" w:lineRule="auto"/>
        <w:rPr>
          <w:rStyle w:val="gnkrckgcgsb"/>
          <w:rFonts w:ascii="Lucida Console" w:hAnsi="Lucida Console"/>
          <w:color w:val="FFFFFF"/>
          <w:bdr w:val="none" w:sz="0" w:space="0" w:color="auto" w:frame="1"/>
        </w:rPr>
        <w:pPrChange w:id="299"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median_home_sale_price -0.516573   0.202843 -2.5467  0.011256 *  </w:t>
      </w:r>
    </w:p>
    <w:p w14:paraId="3E41A94D" w14:textId="77777777" w:rsidR="00A863A7" w:rsidRDefault="00A863A7">
      <w:pPr>
        <w:pStyle w:val="HTMLPreformatted"/>
        <w:shd w:val="clear" w:color="auto" w:fill="002240"/>
        <w:spacing w:line="480" w:lineRule="auto"/>
        <w:rPr>
          <w:rStyle w:val="gnkrckgcgsb"/>
          <w:rFonts w:ascii="Lucida Console" w:hAnsi="Lucida Console"/>
          <w:color w:val="FFFFFF"/>
          <w:bdr w:val="none" w:sz="0" w:space="0" w:color="auto" w:frame="1"/>
        </w:rPr>
        <w:pPrChange w:id="300"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w:t>
      </w:r>
    </w:p>
    <w:p w14:paraId="7808BF4B" w14:textId="77777777" w:rsidR="00A863A7" w:rsidRDefault="00A863A7">
      <w:pPr>
        <w:pStyle w:val="HTMLPreformatted"/>
        <w:shd w:val="clear" w:color="auto" w:fill="002240"/>
        <w:spacing w:line="480" w:lineRule="auto"/>
        <w:rPr>
          <w:rStyle w:val="gnkrckgcgsb"/>
          <w:rFonts w:ascii="Lucida Console" w:hAnsi="Lucida Console"/>
          <w:color w:val="FFFFFF"/>
          <w:bdr w:val="none" w:sz="0" w:space="0" w:color="auto" w:frame="1"/>
        </w:rPr>
        <w:pPrChange w:id="301"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Signif. codes:  0 ‘***’ 0.001 ‘**’ 0.01 ‘*’ 0.05 ‘.’ 0.1 ‘ ’ 1</w:t>
      </w:r>
    </w:p>
    <w:p w14:paraId="029F95AA" w14:textId="409DA7D6" w:rsidR="00A863A7" w:rsidDel="0023174F" w:rsidRDefault="00A863A7">
      <w:pPr>
        <w:pStyle w:val="HTMLPreformatted"/>
        <w:shd w:val="clear" w:color="auto" w:fill="002240"/>
        <w:spacing w:line="480" w:lineRule="auto"/>
        <w:rPr>
          <w:del w:id="302" w:author="Evan Kramer" w:date="2019-04-29T08:20:00Z"/>
          <w:rStyle w:val="gnkrckgcgsb"/>
          <w:rFonts w:ascii="Lucida Console" w:hAnsi="Lucida Console"/>
          <w:color w:val="FFFFFF"/>
          <w:bdr w:val="none" w:sz="0" w:space="0" w:color="auto" w:frame="1"/>
        </w:rPr>
        <w:pPrChange w:id="303" w:author="Evan Kramer" w:date="2019-04-29T07:50:00Z">
          <w:pPr>
            <w:pStyle w:val="HTMLPreformatted"/>
            <w:shd w:val="clear" w:color="auto" w:fill="002240"/>
            <w:wordWrap w:val="0"/>
            <w:spacing w:line="225" w:lineRule="atLeast"/>
          </w:pPr>
        </w:pPrChange>
      </w:pPr>
    </w:p>
    <w:p w14:paraId="3F3D4026" w14:textId="77777777" w:rsidR="00A863A7" w:rsidRDefault="00A863A7">
      <w:pPr>
        <w:pStyle w:val="HTMLPreformatted"/>
        <w:shd w:val="clear" w:color="auto" w:fill="002240"/>
        <w:spacing w:line="480" w:lineRule="auto"/>
        <w:rPr>
          <w:rStyle w:val="gnkrckgcgsb"/>
          <w:rFonts w:ascii="Lucida Console" w:eastAsiaTheme="minorHAnsi" w:hAnsi="Lucida Console" w:cstheme="minorBidi"/>
          <w:color w:val="FFFFFF"/>
          <w:sz w:val="22"/>
          <w:szCs w:val="22"/>
          <w:bdr w:val="none" w:sz="0" w:space="0" w:color="auto" w:frame="1"/>
        </w:rPr>
        <w:pPrChange w:id="304"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Total Sum of Squares:    37.985</w:t>
      </w:r>
    </w:p>
    <w:p w14:paraId="2BD2BDC9" w14:textId="77777777" w:rsidR="00A863A7" w:rsidRDefault="00A863A7">
      <w:pPr>
        <w:pStyle w:val="HTMLPreformatted"/>
        <w:shd w:val="clear" w:color="auto" w:fill="002240"/>
        <w:spacing w:line="480" w:lineRule="auto"/>
        <w:rPr>
          <w:rStyle w:val="gnkrckgcgsb"/>
          <w:rFonts w:ascii="Lucida Console" w:hAnsi="Lucida Console"/>
          <w:color w:val="FFFFFF"/>
          <w:bdr w:val="none" w:sz="0" w:space="0" w:color="auto" w:frame="1"/>
        </w:rPr>
        <w:pPrChange w:id="305"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Residual Sum of Squares: 25.978</w:t>
      </w:r>
    </w:p>
    <w:p w14:paraId="4EC7998A" w14:textId="77777777" w:rsidR="00A863A7" w:rsidRDefault="00A863A7">
      <w:pPr>
        <w:pStyle w:val="HTMLPreformatted"/>
        <w:shd w:val="clear" w:color="auto" w:fill="002240"/>
        <w:spacing w:line="480" w:lineRule="auto"/>
        <w:rPr>
          <w:rStyle w:val="gnkrckgcgsb"/>
          <w:rFonts w:ascii="Lucida Console" w:hAnsi="Lucida Console"/>
          <w:color w:val="FFFFFF"/>
          <w:bdr w:val="none" w:sz="0" w:space="0" w:color="auto" w:frame="1"/>
        </w:rPr>
        <w:pPrChange w:id="306"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R-Squared:      0.31612</w:t>
      </w:r>
    </w:p>
    <w:p w14:paraId="5A5A34F3" w14:textId="77777777" w:rsidR="00A863A7" w:rsidRDefault="00A863A7">
      <w:pPr>
        <w:pStyle w:val="HTMLPreformatted"/>
        <w:shd w:val="clear" w:color="auto" w:fill="002240"/>
        <w:spacing w:line="480" w:lineRule="auto"/>
        <w:rPr>
          <w:rStyle w:val="gnkrckgcgsb"/>
          <w:rFonts w:ascii="Lucida Console" w:hAnsi="Lucida Console"/>
          <w:color w:val="FFFFFF"/>
          <w:bdr w:val="none" w:sz="0" w:space="0" w:color="auto" w:frame="1"/>
        </w:rPr>
        <w:pPrChange w:id="307"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Adj. R-Squared: 0.063793</w:t>
      </w:r>
    </w:p>
    <w:p w14:paraId="51AE24BE" w14:textId="77777777" w:rsidR="00A863A7" w:rsidRDefault="00A863A7">
      <w:pPr>
        <w:pStyle w:val="HTMLPreformatted"/>
        <w:shd w:val="clear" w:color="auto" w:fill="002240"/>
        <w:spacing w:line="480" w:lineRule="auto"/>
        <w:rPr>
          <w:rFonts w:ascii="Lucida Console" w:hAnsi="Lucida Console"/>
          <w:color w:val="FFFFFF"/>
        </w:rPr>
        <w:pPrChange w:id="308"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F-statistic: 25.9514 on 7 and 393 DF, p-value: &lt; 2.22e-16</w:t>
      </w:r>
    </w:p>
    <w:p w14:paraId="4432BC73" w14:textId="77777777" w:rsidR="00A863A7" w:rsidRDefault="00A863A7">
      <w:pPr>
        <w:spacing w:after="0" w:line="480" w:lineRule="auto"/>
        <w:pPrChange w:id="309" w:author="Evan Kramer" w:date="2019-04-29T07:50:00Z">
          <w:pPr>
            <w:spacing w:after="0"/>
          </w:pPr>
        </w:pPrChange>
      </w:pPr>
    </w:p>
    <w:p w14:paraId="03A9B196" w14:textId="1509B98C" w:rsidR="00DC1134" w:rsidRPr="0059670C" w:rsidRDefault="00DC1134">
      <w:pPr>
        <w:spacing w:after="0" w:line="480" w:lineRule="auto"/>
        <w:rPr>
          <w:b/>
          <w:rPrChange w:id="310" w:author="Evan Kramer" w:date="2019-04-29T08:18:00Z">
            <w:rPr>
              <w:i/>
            </w:rPr>
          </w:rPrChange>
        </w:rPr>
        <w:pPrChange w:id="311" w:author="Evan Kramer" w:date="2019-04-29T07:50:00Z">
          <w:pPr>
            <w:spacing w:after="0"/>
          </w:pPr>
        </w:pPrChange>
      </w:pPr>
      <w:r w:rsidRPr="0059670C">
        <w:rPr>
          <w:b/>
          <w:rPrChange w:id="312" w:author="Evan Kramer" w:date="2019-04-29T08:18:00Z">
            <w:rPr>
              <w:i/>
            </w:rPr>
          </w:rPrChange>
        </w:rPr>
        <w:t>Model 4: Fixed-Effects Model with TVAAS Composites</w:t>
      </w:r>
    </w:p>
    <w:p w14:paraId="311FE309" w14:textId="18261C6E" w:rsidR="00B00A95" w:rsidRDefault="006B4EE3">
      <w:pPr>
        <w:spacing w:after="0" w:line="480" w:lineRule="auto"/>
        <w:ind w:firstLine="720"/>
        <w:pPrChange w:id="313" w:author="Evan Kramer" w:date="2019-04-29T08:23:00Z">
          <w:pPr>
            <w:spacing w:after="0"/>
          </w:pPr>
        </w:pPrChange>
      </w:pPr>
      <w:r>
        <w:t>We also ran another</w:t>
      </w:r>
      <w:r w:rsidR="006D2552">
        <w:t xml:space="preserve"> fixed-effects model </w:t>
      </w:r>
      <w:r>
        <w:t xml:space="preserve">regressing on value-added performance. This model </w:t>
      </w:r>
      <w:r w:rsidR="006D2552">
        <w:t>explai</w:t>
      </w:r>
      <w:r>
        <w:t>ns very little of the variation.</w:t>
      </w:r>
    </w:p>
    <w:p w14:paraId="091D7943" w14:textId="65555694" w:rsidR="0040538D" w:rsidRPr="00B00A95" w:rsidDel="0031606A" w:rsidRDefault="0040538D">
      <w:pPr>
        <w:spacing w:after="0" w:line="480" w:lineRule="auto"/>
        <w:rPr>
          <w:del w:id="314" w:author="Evan Kramer" w:date="2019-04-29T08:18:00Z"/>
        </w:rPr>
        <w:pPrChange w:id="315" w:author="Evan Kramer" w:date="2019-04-29T07:50:00Z">
          <w:pPr>
            <w:spacing w:after="0"/>
          </w:pPr>
        </w:pPrChange>
      </w:pPr>
    </w:p>
    <w:p w14:paraId="310159E4" w14:textId="77777777" w:rsidR="00B00A95" w:rsidRDefault="00B00A95">
      <w:pPr>
        <w:pStyle w:val="HTMLPreformatted"/>
        <w:shd w:val="clear" w:color="auto" w:fill="002240"/>
        <w:spacing w:line="480" w:lineRule="auto"/>
        <w:rPr>
          <w:rStyle w:val="gnkrckgcgsb"/>
          <w:rFonts w:ascii="Lucida Console" w:eastAsiaTheme="minorHAnsi" w:hAnsi="Lucida Console" w:cstheme="minorBidi"/>
          <w:color w:val="FFFFFF"/>
          <w:sz w:val="22"/>
          <w:szCs w:val="22"/>
          <w:bdr w:val="none" w:sz="0" w:space="0" w:color="auto" w:frame="1"/>
        </w:rPr>
        <w:pPrChange w:id="316"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Coefficients:</w:t>
      </w:r>
    </w:p>
    <w:p w14:paraId="1BE252B4" w14:textId="77777777" w:rsidR="00B00A95" w:rsidRDefault="00B00A95">
      <w:pPr>
        <w:pStyle w:val="HTMLPreformatted"/>
        <w:shd w:val="clear" w:color="auto" w:fill="002240"/>
        <w:spacing w:line="480" w:lineRule="auto"/>
        <w:rPr>
          <w:rStyle w:val="gnkrckgcgsb"/>
          <w:rFonts w:ascii="Lucida Console" w:hAnsi="Lucida Console"/>
          <w:color w:val="FFFFFF"/>
          <w:bdr w:val="none" w:sz="0" w:space="0" w:color="auto" w:frame="1"/>
        </w:rPr>
        <w:pPrChange w:id="317"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                       Estimate Std. Error t-value Pr(&gt;|t|)  </w:t>
      </w:r>
    </w:p>
    <w:p w14:paraId="548B72D2" w14:textId="77777777" w:rsidR="00B00A95" w:rsidRDefault="00B00A95">
      <w:pPr>
        <w:pStyle w:val="HTMLPreformatted"/>
        <w:shd w:val="clear" w:color="auto" w:fill="002240"/>
        <w:spacing w:line="480" w:lineRule="auto"/>
        <w:rPr>
          <w:rStyle w:val="gnkrckgcgsb"/>
          <w:rFonts w:ascii="Lucida Console" w:hAnsi="Lucida Console"/>
          <w:color w:val="FFFFFF"/>
          <w:bdr w:val="none" w:sz="0" w:space="0" w:color="auto" w:frame="1"/>
        </w:rPr>
        <w:pPrChange w:id="318"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adm                    -4.92903    2.32476 -2.1202  0.03461 *</w:t>
      </w:r>
    </w:p>
    <w:p w14:paraId="04C0BB4F" w14:textId="77777777" w:rsidR="00B00A95" w:rsidRDefault="00B00A95">
      <w:pPr>
        <w:pStyle w:val="HTMLPreformatted"/>
        <w:shd w:val="clear" w:color="auto" w:fill="002240"/>
        <w:spacing w:line="480" w:lineRule="auto"/>
        <w:rPr>
          <w:rStyle w:val="gnkrckgcgsb"/>
          <w:rFonts w:ascii="Lucida Console" w:hAnsi="Lucida Console"/>
          <w:color w:val="FFFFFF"/>
          <w:bdr w:val="none" w:sz="0" w:space="0" w:color="auto" w:frame="1"/>
        </w:rPr>
        <w:pPrChange w:id="319"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number_of_schools       0.97698    1.48994  0.6557  0.51239  </w:t>
      </w:r>
    </w:p>
    <w:p w14:paraId="70DE7114" w14:textId="77777777" w:rsidR="00B00A95" w:rsidRDefault="00B00A95">
      <w:pPr>
        <w:pStyle w:val="HTMLPreformatted"/>
        <w:shd w:val="clear" w:color="auto" w:fill="002240"/>
        <w:spacing w:line="480" w:lineRule="auto"/>
        <w:rPr>
          <w:rStyle w:val="gnkrckgcgsb"/>
          <w:rFonts w:ascii="Lucida Console" w:hAnsi="Lucida Console"/>
          <w:color w:val="FFFFFF"/>
          <w:bdr w:val="none" w:sz="0" w:space="0" w:color="auto" w:frame="1"/>
        </w:rPr>
        <w:pPrChange w:id="320"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per_pupil_funding       3.69472    1.83602  2.0124  0.04486 *</w:t>
      </w:r>
    </w:p>
    <w:p w14:paraId="20A512FD" w14:textId="77777777" w:rsidR="00B00A95" w:rsidRDefault="00B00A95">
      <w:pPr>
        <w:pStyle w:val="HTMLPreformatted"/>
        <w:shd w:val="clear" w:color="auto" w:fill="002240"/>
        <w:spacing w:line="480" w:lineRule="auto"/>
        <w:rPr>
          <w:rStyle w:val="gnkrckgcgsb"/>
          <w:rFonts w:ascii="Lucida Console" w:hAnsi="Lucida Console"/>
          <w:color w:val="FFFFFF"/>
          <w:bdr w:val="none" w:sz="0" w:space="0" w:color="auto" w:frame="1"/>
        </w:rPr>
        <w:pPrChange w:id="321"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pct_swd                -0.64233    0.53885 -1.1920  0.23396  </w:t>
      </w:r>
    </w:p>
    <w:p w14:paraId="77D63E29" w14:textId="77777777" w:rsidR="00B00A95" w:rsidRDefault="00B00A95">
      <w:pPr>
        <w:pStyle w:val="HTMLPreformatted"/>
        <w:shd w:val="clear" w:color="auto" w:fill="002240"/>
        <w:spacing w:line="480" w:lineRule="auto"/>
        <w:rPr>
          <w:rStyle w:val="gnkrckgcgsb"/>
          <w:rFonts w:ascii="Lucida Console" w:hAnsi="Lucida Console"/>
          <w:color w:val="FFFFFF"/>
          <w:bdr w:val="none" w:sz="0" w:space="0" w:color="auto" w:frame="1"/>
        </w:rPr>
        <w:pPrChange w:id="322"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pct_ed                 -0.26426    0.14002 -1.8872  0.05986 .</w:t>
      </w:r>
    </w:p>
    <w:p w14:paraId="711BAB52" w14:textId="77777777" w:rsidR="00B00A95" w:rsidRDefault="00B00A95">
      <w:pPr>
        <w:pStyle w:val="HTMLPreformatted"/>
        <w:shd w:val="clear" w:color="auto" w:fill="002240"/>
        <w:spacing w:line="480" w:lineRule="auto"/>
        <w:rPr>
          <w:rStyle w:val="gnkrckgcgsb"/>
          <w:rFonts w:ascii="Lucida Console" w:hAnsi="Lucida Console"/>
          <w:color w:val="FFFFFF"/>
          <w:bdr w:val="none" w:sz="0" w:space="0" w:color="auto" w:frame="1"/>
        </w:rPr>
        <w:pPrChange w:id="323"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crime_rate             -0.35371    0.77916 -0.4540  0.65011  </w:t>
      </w:r>
    </w:p>
    <w:p w14:paraId="4D884F84" w14:textId="77777777" w:rsidR="00B00A95" w:rsidRDefault="00B00A95">
      <w:pPr>
        <w:pStyle w:val="HTMLPreformatted"/>
        <w:shd w:val="clear" w:color="auto" w:fill="002240"/>
        <w:spacing w:line="480" w:lineRule="auto"/>
        <w:rPr>
          <w:rStyle w:val="gnkrckgcgsb"/>
          <w:rFonts w:ascii="Lucida Console" w:hAnsi="Lucida Console"/>
          <w:color w:val="FFFFFF"/>
          <w:bdr w:val="none" w:sz="0" w:space="0" w:color="auto" w:frame="1"/>
        </w:rPr>
        <w:pPrChange w:id="324"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median_home_sale_price -1.25752    1.17294 -1.0721  0.28433  </w:t>
      </w:r>
    </w:p>
    <w:p w14:paraId="015F55FF" w14:textId="77777777" w:rsidR="00B00A95" w:rsidRDefault="00B00A95">
      <w:pPr>
        <w:pStyle w:val="HTMLPreformatted"/>
        <w:shd w:val="clear" w:color="auto" w:fill="002240"/>
        <w:spacing w:line="480" w:lineRule="auto"/>
        <w:rPr>
          <w:rStyle w:val="gnkrckgcgsb"/>
          <w:rFonts w:ascii="Lucida Console" w:hAnsi="Lucida Console"/>
          <w:color w:val="FFFFFF"/>
          <w:bdr w:val="none" w:sz="0" w:space="0" w:color="auto" w:frame="1"/>
        </w:rPr>
        <w:pPrChange w:id="325"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w:t>
      </w:r>
    </w:p>
    <w:p w14:paraId="4172BF59" w14:textId="77777777" w:rsidR="00B00A95" w:rsidRDefault="00B00A95">
      <w:pPr>
        <w:pStyle w:val="HTMLPreformatted"/>
        <w:shd w:val="clear" w:color="auto" w:fill="002240"/>
        <w:spacing w:line="480" w:lineRule="auto"/>
        <w:rPr>
          <w:rStyle w:val="gnkrckgcgsb"/>
          <w:rFonts w:ascii="Lucida Console" w:hAnsi="Lucida Console"/>
          <w:color w:val="FFFFFF"/>
          <w:bdr w:val="none" w:sz="0" w:space="0" w:color="auto" w:frame="1"/>
        </w:rPr>
        <w:pPrChange w:id="326"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Signif. codes:  0 ‘***’ 0.001 ‘**’ 0.01 ‘*’ 0.05 ‘.’ 0.1 ‘ ’ 1</w:t>
      </w:r>
    </w:p>
    <w:p w14:paraId="176255E7" w14:textId="7DB58021" w:rsidR="00DC1134" w:rsidDel="004500BA" w:rsidRDefault="00DC1134">
      <w:pPr>
        <w:spacing w:after="0" w:line="480" w:lineRule="auto"/>
        <w:rPr>
          <w:del w:id="327" w:author="Evan Kramer" w:date="2019-04-29T08:20:00Z"/>
        </w:rPr>
        <w:pPrChange w:id="328" w:author="Evan Kramer" w:date="2019-04-29T07:50:00Z">
          <w:pPr>
            <w:spacing w:after="0" w:line="240" w:lineRule="auto"/>
          </w:pPr>
        </w:pPrChange>
      </w:pPr>
    </w:p>
    <w:p w14:paraId="2592F821" w14:textId="18E36951" w:rsidR="00B724D6" w:rsidRDefault="00B724D6">
      <w:pPr>
        <w:spacing w:after="0" w:line="480" w:lineRule="auto"/>
        <w:ind w:firstLine="720"/>
        <w:pPrChange w:id="329" w:author="Evan Kramer" w:date="2019-04-29T08:20:00Z">
          <w:pPr>
            <w:spacing w:after="0" w:line="240" w:lineRule="auto"/>
          </w:pPr>
        </w:pPrChange>
      </w:pPr>
      <w:r>
        <w:t>Interestingly between model 3 and model 4, per-pupil funding was a significant predictor of academic performance in both instances, but its impact had an opposite effect on TCAP and value-added performance (i.e., while increases in per-pupil funding are associated with higher levels of academic improvement, increases in per-pupil funding also appear to have a negative relationship with academic proficiency rates).</w:t>
      </w:r>
    </w:p>
    <w:p w14:paraId="674BF8AD" w14:textId="3A8DE82A" w:rsidR="00B724D6" w:rsidDel="004500BA" w:rsidRDefault="00B724D6">
      <w:pPr>
        <w:spacing w:after="0" w:line="480" w:lineRule="auto"/>
        <w:rPr>
          <w:del w:id="330" w:author="Evan Kramer" w:date="2019-04-29T08:20:00Z"/>
        </w:rPr>
        <w:pPrChange w:id="331" w:author="Evan Kramer" w:date="2019-04-29T07:50:00Z">
          <w:pPr>
            <w:spacing w:after="0" w:line="240" w:lineRule="auto"/>
          </w:pPr>
        </w:pPrChange>
      </w:pPr>
    </w:p>
    <w:p w14:paraId="77FC16F1" w14:textId="17795B11" w:rsidR="00B724D6" w:rsidDel="00FC3D4F" w:rsidRDefault="00B724D6">
      <w:pPr>
        <w:spacing w:after="0" w:line="480" w:lineRule="auto"/>
        <w:ind w:firstLine="720"/>
        <w:rPr>
          <w:del w:id="332" w:author="Evan Kramer" w:date="2019-04-29T08:20:00Z"/>
        </w:rPr>
        <w:pPrChange w:id="333" w:author="Evan Kramer" w:date="2019-04-29T08:20:00Z">
          <w:pPr>
            <w:spacing w:after="0" w:line="240" w:lineRule="auto"/>
          </w:pPr>
        </w:pPrChange>
      </w:pPr>
      <w:r>
        <w:t>Additionally, the fixed-effects model looking at the outcome variable of value-added performance explains very little of the variation in the data, which should give us pause in interpreting the results.</w:t>
      </w:r>
    </w:p>
    <w:p w14:paraId="6BF60054" w14:textId="77777777" w:rsidR="00B724D6" w:rsidRDefault="00B724D6">
      <w:pPr>
        <w:spacing w:after="0" w:line="480" w:lineRule="auto"/>
        <w:ind w:firstLine="720"/>
        <w:pPrChange w:id="334" w:author="Evan Kramer" w:date="2019-04-29T08:20:00Z">
          <w:pPr>
            <w:spacing w:after="0" w:line="240" w:lineRule="auto"/>
          </w:pPr>
        </w:pPrChange>
      </w:pPr>
    </w:p>
    <w:p w14:paraId="29D0CC04" w14:textId="77777777" w:rsidR="00B724D6" w:rsidRDefault="00B724D6">
      <w:pPr>
        <w:pStyle w:val="HTMLPreformatted"/>
        <w:shd w:val="clear" w:color="auto" w:fill="002240"/>
        <w:spacing w:line="480" w:lineRule="auto"/>
        <w:rPr>
          <w:rStyle w:val="gnkrckgcgsb"/>
          <w:rFonts w:ascii="Lucida Console" w:eastAsiaTheme="minorHAnsi" w:hAnsi="Lucida Console" w:cstheme="minorBidi"/>
          <w:color w:val="FFFFFF"/>
          <w:sz w:val="22"/>
          <w:szCs w:val="22"/>
          <w:bdr w:val="none" w:sz="0" w:space="0" w:color="auto" w:frame="1"/>
        </w:rPr>
        <w:pPrChange w:id="335"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Total Sum of Squares:    907.33</w:t>
      </w:r>
    </w:p>
    <w:p w14:paraId="4A2F76B7" w14:textId="77777777" w:rsidR="00B724D6" w:rsidRDefault="00B724D6">
      <w:pPr>
        <w:pStyle w:val="HTMLPreformatted"/>
        <w:shd w:val="clear" w:color="auto" w:fill="002240"/>
        <w:spacing w:line="480" w:lineRule="auto"/>
        <w:rPr>
          <w:rStyle w:val="gnkrckgcgsb"/>
          <w:rFonts w:ascii="Lucida Console" w:hAnsi="Lucida Console"/>
          <w:color w:val="FFFFFF"/>
          <w:bdr w:val="none" w:sz="0" w:space="0" w:color="auto" w:frame="1"/>
        </w:rPr>
        <w:pPrChange w:id="336"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Residual Sum of Squares: 868.62</w:t>
      </w:r>
    </w:p>
    <w:p w14:paraId="19EA2C57" w14:textId="77777777" w:rsidR="00B724D6" w:rsidRDefault="00B724D6">
      <w:pPr>
        <w:pStyle w:val="HTMLPreformatted"/>
        <w:shd w:val="clear" w:color="auto" w:fill="002240"/>
        <w:spacing w:line="480" w:lineRule="auto"/>
        <w:rPr>
          <w:rStyle w:val="gnkrckgcgsb"/>
          <w:rFonts w:ascii="Lucida Console" w:hAnsi="Lucida Console"/>
          <w:color w:val="FFFFFF"/>
          <w:bdr w:val="none" w:sz="0" w:space="0" w:color="auto" w:frame="1"/>
        </w:rPr>
        <w:pPrChange w:id="337"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R-Squared:      0.042669</w:t>
      </w:r>
    </w:p>
    <w:p w14:paraId="47B3C19F" w14:textId="77777777" w:rsidR="00B724D6" w:rsidRDefault="00B724D6">
      <w:pPr>
        <w:pStyle w:val="HTMLPreformatted"/>
        <w:shd w:val="clear" w:color="auto" w:fill="002240"/>
        <w:spacing w:line="480" w:lineRule="auto"/>
        <w:rPr>
          <w:rStyle w:val="gnkrckgcgsb"/>
          <w:rFonts w:ascii="Lucida Console" w:hAnsi="Lucida Console"/>
          <w:color w:val="FFFFFF"/>
          <w:bdr w:val="none" w:sz="0" w:space="0" w:color="auto" w:frame="1"/>
        </w:rPr>
        <w:pPrChange w:id="338"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Adj. R-Squared: -0.31054</w:t>
      </w:r>
    </w:p>
    <w:p w14:paraId="5617DD8E" w14:textId="77777777" w:rsidR="00B724D6" w:rsidRDefault="00B724D6">
      <w:pPr>
        <w:pStyle w:val="HTMLPreformatted"/>
        <w:shd w:val="clear" w:color="auto" w:fill="002240"/>
        <w:spacing w:line="480" w:lineRule="auto"/>
        <w:rPr>
          <w:rFonts w:ascii="Lucida Console" w:hAnsi="Lucida Console"/>
          <w:color w:val="FFFFFF"/>
        </w:rPr>
        <w:pPrChange w:id="339"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F-statistic: 2.50234 on 7 and 393 DF, p-value: 0.015879</w:t>
      </w:r>
    </w:p>
    <w:p w14:paraId="14B4507D" w14:textId="77777777" w:rsidR="00C73D51" w:rsidRDefault="00C73D51">
      <w:pPr>
        <w:spacing w:after="0" w:line="480" w:lineRule="auto"/>
        <w:pPrChange w:id="340" w:author="Evan Kramer" w:date="2019-04-29T07:50:00Z">
          <w:pPr>
            <w:spacing w:after="0" w:line="240" w:lineRule="auto"/>
          </w:pPr>
        </w:pPrChange>
      </w:pPr>
    </w:p>
    <w:p w14:paraId="63D1C122" w14:textId="7A6D2F73" w:rsidR="00DC1134" w:rsidRPr="006D4EAA" w:rsidRDefault="00ED0869">
      <w:pPr>
        <w:spacing w:after="0" w:line="480" w:lineRule="auto"/>
        <w:rPr>
          <w:b/>
          <w:rPrChange w:id="341" w:author="Evan Kramer" w:date="2019-04-29T08:20:00Z">
            <w:rPr>
              <w:i/>
            </w:rPr>
          </w:rPrChange>
        </w:rPr>
        <w:pPrChange w:id="342" w:author="Evan Kramer" w:date="2019-04-29T07:50:00Z">
          <w:pPr>
            <w:spacing w:after="0" w:line="240" w:lineRule="auto"/>
          </w:pPr>
        </w:pPrChange>
      </w:pPr>
      <w:r w:rsidRPr="006D4EAA">
        <w:rPr>
          <w:b/>
          <w:rPrChange w:id="343" w:author="Evan Kramer" w:date="2019-04-29T08:20:00Z">
            <w:rPr>
              <w:i/>
            </w:rPr>
          </w:rPrChange>
        </w:rPr>
        <w:t>Model Specification Tests</w:t>
      </w:r>
    </w:p>
    <w:p w14:paraId="49C24B3C" w14:textId="2AB19CD2" w:rsidR="00C1624C" w:rsidRPr="00C1624C" w:rsidRDefault="00B724D6">
      <w:pPr>
        <w:spacing w:after="0" w:line="480" w:lineRule="auto"/>
        <w:ind w:firstLine="720"/>
        <w:pPrChange w:id="344" w:author="Evan Kramer" w:date="2019-04-29T08:20:00Z">
          <w:pPr>
            <w:spacing w:after="0" w:line="240" w:lineRule="auto"/>
          </w:pPr>
        </w:pPrChange>
      </w:pPr>
      <w:r>
        <w:t>We plotted the residuals of each model described above to confirm that the residuals are evenly distributed around a mean of 0. As shown in the plot of residuals from model 1, there are some concerns that the variation is heteroskedastic.</w:t>
      </w:r>
    </w:p>
    <w:p w14:paraId="50EA48F0" w14:textId="77777777" w:rsidR="00C1624C" w:rsidRPr="00ED0869" w:rsidRDefault="00C1624C">
      <w:pPr>
        <w:spacing w:after="0" w:line="480" w:lineRule="auto"/>
        <w:rPr>
          <w:i/>
        </w:rPr>
        <w:pPrChange w:id="345" w:author="Evan Kramer" w:date="2019-04-29T07:50:00Z">
          <w:pPr>
            <w:spacing w:after="0" w:line="240" w:lineRule="auto"/>
          </w:pPr>
        </w:pPrChange>
      </w:pPr>
    </w:p>
    <w:p w14:paraId="58C8ED66" w14:textId="69AB93DA" w:rsidR="00DC1134" w:rsidRDefault="00C1624C">
      <w:pPr>
        <w:spacing w:after="0" w:line="480" w:lineRule="auto"/>
        <w:pPrChange w:id="346" w:author="Evan Kramer" w:date="2019-04-29T07:50:00Z">
          <w:pPr>
            <w:spacing w:after="0" w:line="240" w:lineRule="auto"/>
          </w:pPr>
        </w:pPrChange>
      </w:pPr>
      <w:r>
        <w:rPr>
          <w:noProof/>
        </w:rPr>
        <w:lastRenderedPageBreak/>
        <w:drawing>
          <wp:inline distT="0" distB="0" distL="0" distR="0" wp14:anchorId="76540C8D" wp14:editId="6E12097C">
            <wp:extent cx="5943612" cy="3657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1_residua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2F1BD978" w14:textId="77777777" w:rsidR="00C1624C" w:rsidRDefault="00C1624C">
      <w:pPr>
        <w:spacing w:after="0" w:line="480" w:lineRule="auto"/>
        <w:pPrChange w:id="347" w:author="Evan Kramer" w:date="2019-04-29T07:50:00Z">
          <w:pPr>
            <w:spacing w:after="0" w:line="240" w:lineRule="auto"/>
          </w:pPr>
        </w:pPrChange>
      </w:pPr>
    </w:p>
    <w:p w14:paraId="0087E4D5" w14:textId="28DCF0F4" w:rsidR="00DC1134" w:rsidRDefault="00C1624C">
      <w:pPr>
        <w:spacing w:after="0" w:line="480" w:lineRule="auto"/>
        <w:pPrChange w:id="348" w:author="Evan Kramer" w:date="2019-04-29T07:50:00Z">
          <w:pPr>
            <w:spacing w:after="0" w:line="240" w:lineRule="auto"/>
          </w:pPr>
        </w:pPrChange>
      </w:pPr>
      <w:r>
        <w:rPr>
          <w:noProof/>
        </w:rPr>
        <w:drawing>
          <wp:inline distT="0" distB="0" distL="0" distR="0" wp14:anchorId="7EE54278" wp14:editId="31551A41">
            <wp:extent cx="5943612" cy="36576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2_residua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3F14831A" w14:textId="3CA398BD" w:rsidR="00C1624C" w:rsidRDefault="00C1624C">
      <w:pPr>
        <w:spacing w:after="0" w:line="480" w:lineRule="auto"/>
        <w:pPrChange w:id="349" w:author="Evan Kramer" w:date="2019-04-29T07:50:00Z">
          <w:pPr>
            <w:spacing w:after="0" w:line="240" w:lineRule="auto"/>
          </w:pPr>
        </w:pPrChange>
      </w:pPr>
    </w:p>
    <w:p w14:paraId="6B276EFD" w14:textId="376E9D1C" w:rsidR="00C1624C" w:rsidRDefault="00C1624C">
      <w:pPr>
        <w:spacing w:after="0" w:line="480" w:lineRule="auto"/>
        <w:pPrChange w:id="350" w:author="Evan Kramer" w:date="2019-04-29T07:50:00Z">
          <w:pPr>
            <w:spacing w:after="0" w:line="240" w:lineRule="auto"/>
          </w:pPr>
        </w:pPrChange>
      </w:pPr>
      <w:r>
        <w:rPr>
          <w:noProof/>
        </w:rPr>
        <w:lastRenderedPageBreak/>
        <w:drawing>
          <wp:inline distT="0" distB="0" distL="0" distR="0" wp14:anchorId="57B7CE3A" wp14:editId="6C2736CF">
            <wp:extent cx="5943612" cy="36576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3_residual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298E0308" w14:textId="6ADDC296" w:rsidR="00C1624C" w:rsidRDefault="00C1624C">
      <w:pPr>
        <w:spacing w:after="0" w:line="480" w:lineRule="auto"/>
        <w:pPrChange w:id="351" w:author="Evan Kramer" w:date="2019-04-29T07:50:00Z">
          <w:pPr>
            <w:spacing w:after="0" w:line="240" w:lineRule="auto"/>
          </w:pPr>
        </w:pPrChange>
      </w:pPr>
    </w:p>
    <w:p w14:paraId="587EE33C" w14:textId="38E775D9" w:rsidR="00C1624C" w:rsidRPr="00FA1238" w:rsidRDefault="00C1624C">
      <w:pPr>
        <w:spacing w:after="0" w:line="480" w:lineRule="auto"/>
        <w:pPrChange w:id="352" w:author="Evan Kramer" w:date="2019-04-29T07:50:00Z">
          <w:pPr>
            <w:spacing w:after="0" w:line="240" w:lineRule="auto"/>
          </w:pPr>
        </w:pPrChange>
      </w:pPr>
      <w:r>
        <w:rPr>
          <w:noProof/>
        </w:rPr>
        <w:drawing>
          <wp:inline distT="0" distB="0" distL="0" distR="0" wp14:anchorId="22A0E79E" wp14:editId="31C1FF55">
            <wp:extent cx="5943612" cy="36576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4_residual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009721B8" w14:textId="77777777" w:rsidR="00EA528E" w:rsidRDefault="00EA528E">
      <w:pPr>
        <w:spacing w:after="0" w:line="480" w:lineRule="auto"/>
        <w:rPr>
          <w:ins w:id="353" w:author="Evan Kramer" w:date="2019-04-29T08:20:00Z"/>
          <w:b/>
        </w:rPr>
        <w:pPrChange w:id="354" w:author="Evan Kramer" w:date="2019-04-29T07:50:00Z">
          <w:pPr>
            <w:spacing w:after="0" w:line="240" w:lineRule="auto"/>
          </w:pPr>
        </w:pPrChange>
      </w:pPr>
    </w:p>
    <w:p w14:paraId="1DE64426" w14:textId="31F0DE91" w:rsidR="00D17F4F" w:rsidRPr="00EA528E" w:rsidRDefault="00D17F4F">
      <w:pPr>
        <w:spacing w:after="0" w:line="480" w:lineRule="auto"/>
        <w:rPr>
          <w:b/>
          <w:rPrChange w:id="355" w:author="Evan Kramer" w:date="2019-04-29T08:20:00Z">
            <w:rPr>
              <w:i/>
            </w:rPr>
          </w:rPrChange>
        </w:rPr>
        <w:pPrChange w:id="356" w:author="Evan Kramer" w:date="2019-04-29T07:50:00Z">
          <w:pPr>
            <w:spacing w:after="0" w:line="240" w:lineRule="auto"/>
          </w:pPr>
        </w:pPrChange>
      </w:pPr>
      <w:r w:rsidRPr="00EA528E">
        <w:rPr>
          <w:b/>
          <w:rPrChange w:id="357" w:author="Evan Kramer" w:date="2019-04-29T08:20:00Z">
            <w:rPr>
              <w:i/>
            </w:rPr>
          </w:rPrChange>
        </w:rPr>
        <w:lastRenderedPageBreak/>
        <w:t xml:space="preserve">Relationship between Per-Pupil Funding and Academic Performance </w:t>
      </w:r>
    </w:p>
    <w:p w14:paraId="2A946CFA" w14:textId="2B23FC3B" w:rsidR="00822CEC" w:rsidRDefault="00822CEC">
      <w:pPr>
        <w:spacing w:after="0" w:line="480" w:lineRule="auto"/>
        <w:ind w:firstLine="720"/>
        <w:pPrChange w:id="358" w:author="Evan Kramer" w:date="2019-04-29T08:20:00Z">
          <w:pPr>
            <w:spacing w:after="0" w:line="240" w:lineRule="auto"/>
          </w:pPr>
        </w:pPrChange>
      </w:pPr>
      <w:r>
        <w:t xml:space="preserve">Our first research question aims to understand the relationship between per-pupil funding and proficiency rates. </w:t>
      </w:r>
      <w:r w:rsidR="00E22258">
        <w:t>As we can see from the estimates of the coefficients below, under models 1 and 3, a 10 percent decrease in per-pupil funding would be associated with a decrease in proficiency rates of between 7.6 and 9.6 percent. However, we see this result flipped in the fixed-effects model 4, in which a 10% increase in per-pu</w:t>
      </w:r>
      <w:r w:rsidR="006D2552">
        <w:t xml:space="preserve">pil expenditures is associated with a 37 percent increase </w:t>
      </w:r>
      <w:r w:rsidR="00E34CBC">
        <w:t xml:space="preserve">in </w:t>
      </w:r>
      <w:commentRangeStart w:id="359"/>
      <w:del w:id="360" w:author="Evan Kramer" w:date="2019-04-29T08:22:00Z">
        <w:r w:rsidR="00E34CBC" w:rsidDel="0086190D">
          <w:delText>proficiency rates</w:delText>
        </w:r>
        <w:commentRangeEnd w:id="359"/>
        <w:r w:rsidR="00AF4419" w:rsidDel="0086190D">
          <w:rPr>
            <w:rStyle w:val="CommentReference"/>
          </w:rPr>
          <w:commentReference w:id="359"/>
        </w:r>
      </w:del>
      <w:ins w:id="361" w:author="Evan Kramer" w:date="2019-04-29T08:22:00Z">
        <w:r w:rsidR="0086190D">
          <w:t>TVAAs performance</w:t>
        </w:r>
      </w:ins>
      <w:r w:rsidR="00E34CBC">
        <w:t>.</w:t>
      </w:r>
    </w:p>
    <w:p w14:paraId="5FF0C4AF" w14:textId="6D0F27FF" w:rsidR="00822CEC" w:rsidDel="00FC7C33" w:rsidRDefault="00822CEC">
      <w:pPr>
        <w:spacing w:after="0" w:line="480" w:lineRule="auto"/>
        <w:rPr>
          <w:del w:id="362" w:author="Evan Kramer" w:date="2019-04-29T08:20:00Z"/>
        </w:rPr>
        <w:pPrChange w:id="363" w:author="Evan Kramer" w:date="2019-04-29T07:50:00Z">
          <w:pPr>
            <w:spacing w:after="0" w:line="240" w:lineRule="auto"/>
          </w:pPr>
        </w:pPrChange>
      </w:pPr>
    </w:p>
    <w:p w14:paraId="320D77CB" w14:textId="77777777" w:rsidR="00822CEC" w:rsidRDefault="00822CEC">
      <w:pPr>
        <w:pStyle w:val="HTMLPreformatted"/>
        <w:shd w:val="clear" w:color="auto" w:fill="002240"/>
        <w:spacing w:line="480" w:lineRule="auto"/>
        <w:rPr>
          <w:rStyle w:val="gnkrckgcgsb"/>
          <w:rFonts w:ascii="Lucida Console" w:eastAsiaTheme="minorHAnsi" w:hAnsi="Lucida Console" w:cstheme="minorBidi"/>
          <w:color w:val="FFFFFF"/>
          <w:sz w:val="22"/>
          <w:szCs w:val="22"/>
          <w:bdr w:val="none" w:sz="0" w:space="0" w:color="auto" w:frame="1"/>
        </w:rPr>
        <w:pPrChange w:id="364"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Coefficients:</w:t>
      </w:r>
    </w:p>
    <w:p w14:paraId="49B964F0" w14:textId="7BE4C4ED" w:rsidR="00822CEC" w:rsidRDefault="00822CEC">
      <w:pPr>
        <w:pStyle w:val="HTMLPreformatted"/>
        <w:shd w:val="clear" w:color="auto" w:fill="002240"/>
        <w:spacing w:line="480" w:lineRule="auto"/>
        <w:rPr>
          <w:rStyle w:val="gnkrckgcgsb"/>
          <w:rFonts w:ascii="Lucida Console" w:hAnsi="Lucida Console"/>
          <w:color w:val="FFFFFF"/>
          <w:bdr w:val="none" w:sz="0" w:space="0" w:color="auto" w:frame="1"/>
        </w:rPr>
        <w:pPrChange w:id="365"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                       Estimate Std. Error </w:t>
      </w:r>
      <w:r w:rsidR="00FC22F2">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t value  Pr(&gt;|t|)    </w:t>
      </w:r>
    </w:p>
    <w:p w14:paraId="536C3400" w14:textId="65354648" w:rsidR="00822CEC" w:rsidRDefault="00822CEC">
      <w:pPr>
        <w:pStyle w:val="HTMLPreformatted"/>
        <w:shd w:val="clear" w:color="auto" w:fill="002240"/>
        <w:spacing w:line="480" w:lineRule="auto"/>
        <w:rPr>
          <w:rFonts w:ascii="Lucida Console" w:hAnsi="Lucida Console"/>
          <w:color w:val="FFFFFF"/>
        </w:rPr>
        <w:pPrChange w:id="366"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per_pupil_funding </w:t>
      </w:r>
      <w:r w:rsidR="00126E76">
        <w:rPr>
          <w:rStyle w:val="gnkrckgcgsb"/>
          <w:rFonts w:ascii="Lucida Console" w:hAnsi="Lucida Console"/>
          <w:color w:val="FFFFFF"/>
          <w:bdr w:val="none" w:sz="0" w:space="0" w:color="auto" w:frame="1"/>
        </w:rPr>
        <w:t>(1)</w:t>
      </w:r>
      <w:r>
        <w:rPr>
          <w:rStyle w:val="gnkrckgcgsb"/>
          <w:rFonts w:ascii="Lucida Console" w:hAnsi="Lucida Console"/>
          <w:color w:val="FFFFFF"/>
          <w:bdr w:val="none" w:sz="0" w:space="0" w:color="auto" w:frame="1"/>
        </w:rPr>
        <w:t xml:space="preserve">  -0.76469    0.15443  -4.952   9.91e-07 ***</w:t>
      </w:r>
    </w:p>
    <w:p w14:paraId="2A4BE151" w14:textId="75647C77" w:rsidR="00822CEC" w:rsidRDefault="00126E76">
      <w:pPr>
        <w:pStyle w:val="HTMLPreformatted"/>
        <w:shd w:val="clear" w:color="auto" w:fill="002240"/>
        <w:spacing w:line="480" w:lineRule="auto"/>
        <w:rPr>
          <w:rStyle w:val="gnkrckgcgsb"/>
          <w:rFonts w:ascii="Lucida Console" w:hAnsi="Lucida Console"/>
          <w:color w:val="FFFFFF"/>
          <w:bdr w:val="none" w:sz="0" w:space="0" w:color="auto" w:frame="1"/>
        </w:rPr>
        <w:pPrChange w:id="367"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per_pupil_funding (2)</w:t>
      </w:r>
      <w:r w:rsidR="00822CEC">
        <w:rPr>
          <w:rStyle w:val="gnkrckgcgsb"/>
          <w:rFonts w:ascii="Lucida Console" w:hAnsi="Lucida Console"/>
          <w:color w:val="FFFFFF"/>
          <w:bdr w:val="none" w:sz="0" w:space="0" w:color="auto" w:frame="1"/>
        </w:rPr>
        <w:t xml:space="preserve">   0.8296     0.7699    1.078   0.281709    </w:t>
      </w:r>
    </w:p>
    <w:p w14:paraId="58394550" w14:textId="3C0B00FF" w:rsidR="00822CEC" w:rsidRDefault="00822CEC">
      <w:pPr>
        <w:pStyle w:val="HTMLPreformatted"/>
        <w:shd w:val="clear" w:color="auto" w:fill="002240"/>
        <w:spacing w:line="480" w:lineRule="auto"/>
        <w:rPr>
          <w:rStyle w:val="gnkrckgcgsb"/>
          <w:rFonts w:ascii="Lucida Console" w:hAnsi="Lucida Console"/>
          <w:color w:val="FFFFFF"/>
          <w:bdr w:val="none" w:sz="0" w:space="0" w:color="auto" w:frame="1"/>
        </w:rPr>
        <w:pPrChange w:id="368"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per_pupil_funding </w:t>
      </w:r>
      <w:r w:rsidR="00126E76">
        <w:rPr>
          <w:rStyle w:val="gnkrckgcgsb"/>
          <w:rFonts w:ascii="Lucida Console" w:hAnsi="Lucida Console"/>
          <w:color w:val="FFFFFF"/>
          <w:bdr w:val="none" w:sz="0" w:space="0" w:color="auto" w:frame="1"/>
        </w:rPr>
        <w:t>(3)</w:t>
      </w:r>
      <w:r>
        <w:rPr>
          <w:rStyle w:val="gnkrckgcgsb"/>
          <w:rFonts w:ascii="Lucida Console" w:hAnsi="Lucida Console"/>
          <w:color w:val="FFFFFF"/>
          <w:bdr w:val="none" w:sz="0" w:space="0" w:color="auto" w:frame="1"/>
        </w:rPr>
        <w:t xml:space="preserve">  -0.965893   0.317513 -3.0421  0.002507 ** </w:t>
      </w:r>
    </w:p>
    <w:p w14:paraId="17105783" w14:textId="7DB27C55" w:rsidR="00822CEC" w:rsidRDefault="00822CEC">
      <w:pPr>
        <w:pStyle w:val="HTMLPreformatted"/>
        <w:shd w:val="clear" w:color="auto" w:fill="002240"/>
        <w:spacing w:line="480" w:lineRule="auto"/>
        <w:rPr>
          <w:rStyle w:val="gnkrckgcgsb"/>
          <w:rFonts w:ascii="Lucida Console" w:hAnsi="Lucida Console"/>
          <w:color w:val="FFFFFF"/>
          <w:bdr w:val="none" w:sz="0" w:space="0" w:color="auto" w:frame="1"/>
        </w:rPr>
        <w:pPrChange w:id="369"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per_pupil_funding </w:t>
      </w:r>
      <w:r w:rsidR="00126E76">
        <w:rPr>
          <w:rStyle w:val="gnkrckgcgsb"/>
          <w:rFonts w:ascii="Lucida Console" w:hAnsi="Lucida Console"/>
          <w:color w:val="FFFFFF"/>
          <w:bdr w:val="none" w:sz="0" w:space="0" w:color="auto" w:frame="1"/>
        </w:rPr>
        <w:t>(4)</w:t>
      </w:r>
      <w:r>
        <w:rPr>
          <w:rStyle w:val="gnkrckgcgsb"/>
          <w:rFonts w:ascii="Lucida Console" w:hAnsi="Lucida Console"/>
          <w:color w:val="FFFFFF"/>
          <w:bdr w:val="none" w:sz="0" w:space="0" w:color="auto" w:frame="1"/>
        </w:rPr>
        <w:t xml:space="preserve">   3.69472    1.83602   2.0124  0.04486 *</w:t>
      </w:r>
    </w:p>
    <w:p w14:paraId="1AC6A6AB" w14:textId="7754279F" w:rsidR="00822CEC" w:rsidRDefault="00822CEC">
      <w:pPr>
        <w:spacing w:after="0" w:line="480" w:lineRule="auto"/>
        <w:pPrChange w:id="370" w:author="Evan Kramer" w:date="2019-04-29T07:50:00Z">
          <w:pPr>
            <w:spacing w:after="0" w:line="240" w:lineRule="auto"/>
          </w:pPr>
        </w:pPrChange>
      </w:pPr>
    </w:p>
    <w:p w14:paraId="7280ECE7" w14:textId="3493FB0E" w:rsidR="00E22258" w:rsidRDefault="00E22258">
      <w:pPr>
        <w:spacing w:after="0" w:line="480" w:lineRule="auto"/>
        <w:ind w:firstLine="720"/>
        <w:pPrChange w:id="371" w:author="Evan Kramer" w:date="2019-04-29T08:20:00Z">
          <w:pPr>
            <w:spacing w:after="0" w:line="240" w:lineRule="auto"/>
          </w:pPr>
        </w:pPrChange>
      </w:pPr>
      <w:r>
        <w:t xml:space="preserve">This is a counterintuitive conclusion. One would assume that spending </w:t>
      </w:r>
      <w:del w:id="372" w:author="Sarah Pham" w:date="2019-04-26T18:16:00Z">
        <w:r w:rsidDel="00616476">
          <w:delText>more</w:delText>
        </w:r>
        <w:r w:rsidR="001559BE" w:rsidDel="00616476">
          <w:delText xml:space="preserve"> </w:delText>
        </w:r>
      </w:del>
      <w:ins w:id="373" w:author="Sarah Pham" w:date="2019-04-26T18:16:00Z">
        <w:r w:rsidR="00616476">
          <w:t xml:space="preserve">less </w:t>
        </w:r>
      </w:ins>
      <w:r w:rsidR="001559BE">
        <w:t>money</w:t>
      </w:r>
      <w:r>
        <w:t xml:space="preserve"> per student would lead to an </w:t>
      </w:r>
      <w:del w:id="374" w:author="Sarah Pham" w:date="2019-04-26T18:16:00Z">
        <w:r w:rsidDel="00616476">
          <w:delText xml:space="preserve">increase </w:delText>
        </w:r>
      </w:del>
      <w:ins w:id="375" w:author="Sarah Pham" w:date="2019-04-26T18:16:00Z">
        <w:r w:rsidR="00616476">
          <w:t xml:space="preserve">decrease </w:t>
        </w:r>
      </w:ins>
      <w:r>
        <w:t xml:space="preserve">in performance. </w:t>
      </w:r>
      <w:r w:rsidR="00727A41">
        <w:t xml:space="preserve">However, it could also be the case that lower operating costs </w:t>
      </w:r>
      <w:r w:rsidR="00355135">
        <w:t xml:space="preserve">simply </w:t>
      </w:r>
      <w:r w:rsidR="00727A41">
        <w:t xml:space="preserve">reflect better economies of scale, rather than better service delivery. </w:t>
      </w:r>
    </w:p>
    <w:p w14:paraId="046BA84D" w14:textId="3124357D" w:rsidR="0040538D" w:rsidRDefault="0040538D">
      <w:pPr>
        <w:spacing w:after="0" w:line="480" w:lineRule="auto"/>
        <w:pPrChange w:id="376" w:author="Evan Kramer" w:date="2019-04-29T07:50:00Z">
          <w:pPr>
            <w:spacing w:after="0" w:line="240" w:lineRule="auto"/>
          </w:pPr>
        </w:pPrChange>
      </w:pPr>
    </w:p>
    <w:p w14:paraId="5524D9FF" w14:textId="5FA91873" w:rsidR="0040538D" w:rsidRDefault="0040538D">
      <w:pPr>
        <w:spacing w:after="0" w:line="480" w:lineRule="auto"/>
        <w:pPrChange w:id="377" w:author="Evan Kramer" w:date="2019-04-29T07:50:00Z">
          <w:pPr>
            <w:spacing w:after="0" w:line="240" w:lineRule="auto"/>
          </w:pPr>
        </w:pPrChange>
      </w:pPr>
      <w:r>
        <w:rPr>
          <w:noProof/>
        </w:rPr>
        <w:lastRenderedPageBreak/>
        <w:drawing>
          <wp:inline distT="0" distB="0" distL="0" distR="0" wp14:anchorId="751BE704" wp14:editId="5596DCF0">
            <wp:extent cx="5943612" cy="36576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f_per_pupi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0498A49A" w14:textId="77777777" w:rsidR="0040538D" w:rsidRPr="00822CEC" w:rsidRDefault="0040538D">
      <w:pPr>
        <w:spacing w:after="0" w:line="480" w:lineRule="auto"/>
        <w:pPrChange w:id="378" w:author="Evan Kramer" w:date="2019-04-29T07:50:00Z">
          <w:pPr>
            <w:spacing w:after="0" w:line="240" w:lineRule="auto"/>
          </w:pPr>
        </w:pPrChange>
      </w:pPr>
    </w:p>
    <w:p w14:paraId="16063132" w14:textId="4F540D38" w:rsidR="00442BCB" w:rsidRPr="00FC7C33" w:rsidRDefault="00442BCB">
      <w:pPr>
        <w:spacing w:after="0" w:line="480" w:lineRule="auto"/>
        <w:rPr>
          <w:b/>
          <w:rPrChange w:id="379" w:author="Evan Kramer" w:date="2019-04-29T08:20:00Z">
            <w:rPr>
              <w:i/>
            </w:rPr>
          </w:rPrChange>
        </w:rPr>
        <w:pPrChange w:id="380" w:author="Evan Kramer" w:date="2019-04-29T07:50:00Z">
          <w:pPr>
            <w:spacing w:after="0" w:line="240" w:lineRule="auto"/>
          </w:pPr>
        </w:pPrChange>
      </w:pPr>
      <w:r w:rsidRPr="00FC7C33">
        <w:rPr>
          <w:b/>
          <w:rPrChange w:id="381" w:author="Evan Kramer" w:date="2019-04-29T08:20:00Z">
            <w:rPr>
              <w:i/>
            </w:rPr>
          </w:rPrChange>
        </w:rPr>
        <w:t xml:space="preserve">Student Demographics, District Size, and </w:t>
      </w:r>
      <w:r w:rsidR="0040538D" w:rsidRPr="00FC7C33">
        <w:rPr>
          <w:b/>
          <w:rPrChange w:id="382" w:author="Evan Kramer" w:date="2019-04-29T08:20:00Z">
            <w:rPr>
              <w:i/>
            </w:rPr>
          </w:rPrChange>
        </w:rPr>
        <w:t>Academic Performance</w:t>
      </w:r>
    </w:p>
    <w:p w14:paraId="668BFD40" w14:textId="208C2800" w:rsidR="00F509FA" w:rsidRDefault="00E86044">
      <w:pPr>
        <w:spacing w:after="0" w:line="480" w:lineRule="auto"/>
        <w:ind w:firstLine="720"/>
        <w:pPrChange w:id="383" w:author="Evan Kramer" w:date="2019-04-29T08:20:00Z">
          <w:pPr>
            <w:spacing w:after="0" w:line="240" w:lineRule="auto"/>
          </w:pPr>
        </w:pPrChange>
      </w:pPr>
      <w:r>
        <w:t xml:space="preserve">Average daily </w:t>
      </w:r>
      <w:r w:rsidR="007F62F2">
        <w:t xml:space="preserve">membership, as a proxy for the size of a school district, also appears to be associated with improvements in academic performance. Based on the different models we ran, we </w:t>
      </w:r>
      <w:del w:id="384" w:author="Sarah Pham" w:date="2019-04-26T18:17:00Z">
        <w:r w:rsidR="007F62F2" w:rsidDel="00616476">
          <w:delText xml:space="preserve">saw </w:delText>
        </w:r>
      </w:del>
      <w:r w:rsidR="007F62F2">
        <w:t xml:space="preserve">observed that a 10 percent increase in district average daily membership corresponds to between 2 percent and 11 percent increase in </w:t>
      </w:r>
      <w:del w:id="385" w:author="Sarah Pham" w:date="2019-04-26T18:19:00Z">
        <w:r w:rsidR="007F62F2" w:rsidDel="00616476">
          <w:delText>proficiency rates</w:delText>
        </w:r>
      </w:del>
      <w:ins w:id="386" w:author="Sarah Pham" w:date="2019-04-26T18:19:00Z">
        <w:r w:rsidR="00616476">
          <w:t>academic performance</w:t>
        </w:r>
      </w:ins>
      <w:r w:rsidR="007F62F2">
        <w:t>. However, the fourth model we ran</w:t>
      </w:r>
      <w:r w:rsidR="00990809">
        <w:t xml:space="preserve"> indicated that a 10 percent increase in average daily membership was associated with a 49 percent decrease in </w:t>
      </w:r>
      <w:commentRangeStart w:id="387"/>
      <w:del w:id="388" w:author="Evan Kramer" w:date="2019-04-29T08:22:00Z">
        <w:r w:rsidR="00990809" w:rsidDel="00FD00AC">
          <w:delText>proficiency rates</w:delText>
        </w:r>
      </w:del>
      <w:commentRangeEnd w:id="387"/>
      <w:ins w:id="389" w:author="Evan Kramer" w:date="2019-04-29T08:22:00Z">
        <w:r w:rsidR="00FD00AC">
          <w:t>value-added performance</w:t>
        </w:r>
      </w:ins>
      <w:r w:rsidR="00616476">
        <w:rPr>
          <w:rStyle w:val="CommentReference"/>
        </w:rPr>
        <w:commentReference w:id="387"/>
      </w:r>
      <w:r w:rsidR="00990809">
        <w:t xml:space="preserve">. </w:t>
      </w:r>
    </w:p>
    <w:p w14:paraId="68FF9487" w14:textId="314285B8" w:rsidR="00995174" w:rsidDel="00FD00AC" w:rsidRDefault="00995174">
      <w:pPr>
        <w:spacing w:after="0" w:line="480" w:lineRule="auto"/>
        <w:rPr>
          <w:del w:id="390" w:author="Evan Kramer" w:date="2019-04-29T08:22:00Z"/>
        </w:rPr>
        <w:pPrChange w:id="391" w:author="Evan Kramer" w:date="2019-04-29T07:50:00Z">
          <w:pPr>
            <w:spacing w:after="0" w:line="240" w:lineRule="auto"/>
          </w:pPr>
        </w:pPrChange>
      </w:pPr>
    </w:p>
    <w:p w14:paraId="32C51B8D" w14:textId="77777777" w:rsidR="007B4D86" w:rsidRPr="00A81883" w:rsidRDefault="007B4D8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392"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Coefficients:</w:t>
      </w:r>
    </w:p>
    <w:p w14:paraId="4EBECF4E" w14:textId="448C2FDF" w:rsidR="007B4D86" w:rsidRPr="00A81883" w:rsidRDefault="007B4D8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393"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 xml:space="preserve">                       Estimate Std. Error t value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Pr(&gt;|t|)    </w:t>
      </w:r>
    </w:p>
    <w:p w14:paraId="3DFFF7C8" w14:textId="064072B6" w:rsidR="007B4D86" w:rsidRPr="00A81883" w:rsidRDefault="007B4D8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394"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 xml:space="preserve">adm </w:t>
      </w:r>
      <w:r w:rsidR="00B812DA">
        <w:rPr>
          <w:rFonts w:ascii="Lucida Console" w:eastAsia="Times New Roman" w:hAnsi="Lucida Console" w:cs="Courier New"/>
          <w:color w:val="FFFFFF"/>
          <w:sz w:val="20"/>
          <w:szCs w:val="20"/>
          <w:bdr w:val="none" w:sz="0" w:space="0" w:color="auto" w:frame="1"/>
        </w:rPr>
        <w:t>(1)</w:t>
      </w:r>
      <w:r w:rsidRPr="00A81883">
        <w:rPr>
          <w:rFonts w:ascii="Lucida Console" w:eastAsia="Times New Roman" w:hAnsi="Lucida Console" w:cs="Courier New"/>
          <w:color w:val="FFFFFF"/>
          <w:sz w:val="20"/>
          <w:szCs w:val="20"/>
          <w:bdr w:val="none" w:sz="0" w:space="0" w:color="auto" w:frame="1"/>
        </w:rPr>
        <w:t xml:space="preserve">                 0.23332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0.06761   3.451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0.000603 ***</w:t>
      </w:r>
    </w:p>
    <w:p w14:paraId="6E95AB65" w14:textId="404C0DD9" w:rsidR="007B4D86" w:rsidRDefault="007B4D86">
      <w:pPr>
        <w:pStyle w:val="HTMLPreformatted"/>
        <w:shd w:val="clear" w:color="auto" w:fill="002240"/>
        <w:spacing w:line="480" w:lineRule="auto"/>
        <w:rPr>
          <w:rStyle w:val="gnkrckgcgsb"/>
          <w:rFonts w:ascii="Lucida Console" w:eastAsiaTheme="minorHAnsi" w:hAnsi="Lucida Console" w:cstheme="minorBidi"/>
          <w:color w:val="FFFFFF"/>
          <w:sz w:val="22"/>
          <w:szCs w:val="22"/>
          <w:bdr w:val="none" w:sz="0" w:space="0" w:color="auto" w:frame="1"/>
        </w:rPr>
        <w:pPrChange w:id="395"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adm </w:t>
      </w:r>
      <w:r w:rsidR="00B812DA">
        <w:rPr>
          <w:rStyle w:val="gnkrckgcgsb"/>
          <w:rFonts w:ascii="Lucida Console" w:hAnsi="Lucida Console"/>
          <w:color w:val="FFFFFF"/>
          <w:bdr w:val="none" w:sz="0" w:space="0" w:color="auto" w:frame="1"/>
        </w:rPr>
        <w:t>(2)</w:t>
      </w:r>
      <w:r>
        <w:rPr>
          <w:rStyle w:val="gnkrckgcgsb"/>
          <w:rFonts w:ascii="Lucida Console" w:hAnsi="Lucida Console"/>
          <w:color w:val="FFFFFF"/>
          <w:bdr w:val="none" w:sz="0" w:space="0" w:color="auto" w:frame="1"/>
        </w:rPr>
        <w:t xml:space="preserve">                 1.1168      0.3370    3.314   0.000984 ***</w:t>
      </w:r>
    </w:p>
    <w:p w14:paraId="4E3AF956" w14:textId="52F213C1" w:rsidR="007B4D86" w:rsidRDefault="007B4D86">
      <w:pPr>
        <w:pStyle w:val="HTMLPreformatted"/>
        <w:shd w:val="clear" w:color="auto" w:fill="002240"/>
        <w:spacing w:line="480" w:lineRule="auto"/>
        <w:rPr>
          <w:rStyle w:val="gnkrckgcgsb"/>
          <w:rFonts w:ascii="Lucida Console" w:hAnsi="Lucida Console"/>
          <w:color w:val="FFFFFF"/>
          <w:bdr w:val="none" w:sz="0" w:space="0" w:color="auto" w:frame="1"/>
        </w:rPr>
        <w:pPrChange w:id="396"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adm </w:t>
      </w:r>
      <w:r w:rsidR="00B812DA">
        <w:rPr>
          <w:rStyle w:val="gnkrckgcgsb"/>
          <w:rFonts w:ascii="Lucida Console" w:hAnsi="Lucida Console"/>
          <w:color w:val="FFFFFF"/>
          <w:bdr w:val="none" w:sz="0" w:space="0" w:color="auto" w:frame="1"/>
        </w:rPr>
        <w:t>(3)</w:t>
      </w:r>
      <w:r>
        <w:rPr>
          <w:rStyle w:val="gnkrckgcgsb"/>
          <w:rFonts w:ascii="Lucida Console" w:hAnsi="Lucida Console"/>
          <w:color w:val="FFFFFF"/>
          <w:bdr w:val="none" w:sz="0" w:space="0" w:color="auto" w:frame="1"/>
        </w:rPr>
        <w:t xml:space="preserve">                 0.521712    0.402035  1.2977  0.195159    </w:t>
      </w:r>
    </w:p>
    <w:p w14:paraId="475E9997" w14:textId="1C448E60" w:rsidR="007B4D86" w:rsidRDefault="00B812DA">
      <w:pPr>
        <w:pStyle w:val="HTMLPreformatted"/>
        <w:shd w:val="clear" w:color="auto" w:fill="002240"/>
        <w:spacing w:line="480" w:lineRule="auto"/>
        <w:rPr>
          <w:rStyle w:val="gnkrckgcgsb"/>
          <w:rFonts w:ascii="Lucida Console" w:hAnsi="Lucida Console"/>
          <w:color w:val="FFFFFF"/>
          <w:bdr w:val="none" w:sz="0" w:space="0" w:color="auto" w:frame="1"/>
        </w:rPr>
        <w:pPrChange w:id="397"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adm (4)</w:t>
      </w:r>
      <w:r w:rsidR="007B4D86">
        <w:rPr>
          <w:rStyle w:val="gnkrckgcgsb"/>
          <w:rFonts w:ascii="Lucida Console" w:hAnsi="Lucida Console"/>
          <w:color w:val="FFFFFF"/>
          <w:bdr w:val="none" w:sz="0" w:space="0" w:color="auto" w:frame="1"/>
        </w:rPr>
        <w:t xml:space="preserve">                -4.92903     2.32476  -2.1202  0.03461 *</w:t>
      </w:r>
    </w:p>
    <w:p w14:paraId="1D5A7848" w14:textId="41C02FB9" w:rsidR="007B4D86" w:rsidDel="00786825" w:rsidRDefault="007B4D86">
      <w:pPr>
        <w:spacing w:after="0" w:line="480" w:lineRule="auto"/>
        <w:rPr>
          <w:del w:id="398" w:author="Evan Kramer" w:date="2019-04-29T08:22:00Z"/>
        </w:rPr>
        <w:pPrChange w:id="399" w:author="Evan Kramer" w:date="2019-04-29T07:50:00Z">
          <w:pPr>
            <w:spacing w:after="0" w:line="240" w:lineRule="auto"/>
          </w:pPr>
        </w:pPrChange>
      </w:pPr>
    </w:p>
    <w:p w14:paraId="0EB90FFC" w14:textId="03061AB3" w:rsidR="004321BF" w:rsidRDefault="004321BF">
      <w:pPr>
        <w:spacing w:after="0" w:line="480" w:lineRule="auto"/>
        <w:ind w:firstLine="720"/>
        <w:pPrChange w:id="400" w:author="Evan Kramer" w:date="2019-04-29T08:22:00Z">
          <w:pPr>
            <w:spacing w:after="0" w:line="240" w:lineRule="auto"/>
          </w:pPr>
        </w:pPrChange>
      </w:pPr>
      <w:r>
        <w:t>Similarly, student demographics, specifically the relative proportion of students in poverty, has different effects on proficiency rates and academic improvement in the different models we used. For example, in the fixed-effects models, the effect</w:t>
      </w:r>
      <w:r w:rsidR="00FF70F1">
        <w:t>s</w:t>
      </w:r>
      <w:r>
        <w:t xml:space="preserve"> of levels of student poverty </w:t>
      </w:r>
      <w:r w:rsidR="00FF70F1">
        <w:t xml:space="preserve">appear only to be marginally significant and to suggest a negative relationship such that increases in economic disadvantage are associated with lower levels of proficiency. However, the two OLS models </w:t>
      </w:r>
      <w:r w:rsidR="00477012">
        <w:t>suggest that a 10 percent increase in the percent of students who are economically disadvantaged increases proficiency rates by 1-3 percent. This again seems counterintuitive.</w:t>
      </w:r>
    </w:p>
    <w:p w14:paraId="5C1346D7" w14:textId="208D3950" w:rsidR="004321BF" w:rsidDel="00110275" w:rsidRDefault="004321BF">
      <w:pPr>
        <w:spacing w:after="0" w:line="480" w:lineRule="auto"/>
        <w:rPr>
          <w:del w:id="401" w:author="Evan Kramer" w:date="2019-04-29T08:23:00Z"/>
        </w:rPr>
        <w:pPrChange w:id="402" w:author="Evan Kramer" w:date="2019-04-29T07:50:00Z">
          <w:pPr>
            <w:spacing w:after="0" w:line="240" w:lineRule="auto"/>
          </w:pPr>
        </w:pPrChange>
      </w:pPr>
    </w:p>
    <w:p w14:paraId="2A44F60B" w14:textId="77777777" w:rsidR="004321BF" w:rsidRPr="00A81883" w:rsidRDefault="004321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403"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Coefficients:</w:t>
      </w:r>
    </w:p>
    <w:p w14:paraId="329FDCCA" w14:textId="77777777" w:rsidR="004321BF" w:rsidRPr="00A81883" w:rsidRDefault="004321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404"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 xml:space="preserve">                       Estimate</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 Std. Error t value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Pr(&gt;|t|)    </w:t>
      </w:r>
    </w:p>
    <w:p w14:paraId="39E5EE3A" w14:textId="77777777" w:rsidR="004321BF" w:rsidRPr="00990809" w:rsidRDefault="004321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Style w:val="gnkrckgcgsb"/>
          <w:rFonts w:ascii="Lucida Console" w:eastAsia="Times New Roman" w:hAnsi="Lucida Console" w:cs="Courier New"/>
          <w:color w:val="FFFFFF"/>
          <w:sz w:val="20"/>
          <w:szCs w:val="20"/>
          <w:bdr w:val="none" w:sz="0" w:space="0" w:color="auto" w:frame="1"/>
        </w:rPr>
        <w:pPrChange w:id="405"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 xml:space="preserve">pct_ed </w:t>
      </w:r>
      <w:r>
        <w:rPr>
          <w:rFonts w:ascii="Lucida Console" w:eastAsia="Times New Roman" w:hAnsi="Lucida Console" w:cs="Courier New"/>
          <w:color w:val="FFFFFF"/>
          <w:sz w:val="20"/>
          <w:szCs w:val="20"/>
          <w:bdr w:val="none" w:sz="0" w:space="0" w:color="auto" w:frame="1"/>
        </w:rPr>
        <w:t>(1)</w:t>
      </w:r>
      <w:r w:rsidRPr="00A81883">
        <w:rPr>
          <w:rFonts w:ascii="Lucida Console" w:eastAsia="Times New Roman" w:hAnsi="Lucida Console" w:cs="Courier New"/>
          <w:color w:val="FFFFFF"/>
          <w:sz w:val="20"/>
          <w:szCs w:val="20"/>
          <w:bdr w:val="none" w:sz="0" w:space="0" w:color="auto" w:frame="1"/>
        </w:rPr>
        <w:t xml:space="preserve">              0.10238    0.02347   4.361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1.55e-05 ***</w:t>
      </w:r>
    </w:p>
    <w:p w14:paraId="44F0ED6E" w14:textId="77777777" w:rsidR="004321BF" w:rsidRDefault="004321BF">
      <w:pPr>
        <w:pStyle w:val="HTMLPreformatted"/>
        <w:shd w:val="clear" w:color="auto" w:fill="002240"/>
        <w:spacing w:line="480" w:lineRule="auto"/>
        <w:rPr>
          <w:rStyle w:val="gnkrckgcgsb"/>
          <w:rFonts w:ascii="Lucida Console" w:eastAsiaTheme="minorHAnsi" w:hAnsi="Lucida Console" w:cstheme="minorBidi"/>
          <w:color w:val="FFFFFF"/>
          <w:sz w:val="22"/>
          <w:szCs w:val="22"/>
          <w:bdr w:val="none" w:sz="0" w:space="0" w:color="auto" w:frame="1"/>
        </w:rPr>
        <w:pPrChange w:id="406"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pct_ed (2)             -0.2085     0.1170   -1.782   0.075376 .  </w:t>
      </w:r>
    </w:p>
    <w:p w14:paraId="69D15DF0" w14:textId="77777777" w:rsidR="004321BF" w:rsidRPr="00990809" w:rsidRDefault="004321BF">
      <w:pPr>
        <w:pStyle w:val="HTMLPreformatted"/>
        <w:shd w:val="clear" w:color="auto" w:fill="002240"/>
        <w:spacing w:line="480" w:lineRule="auto"/>
        <w:rPr>
          <w:rFonts w:ascii="Lucida Console" w:hAnsi="Lucida Console"/>
          <w:color w:val="FFFFFF"/>
          <w:bdr w:val="none" w:sz="0" w:space="0" w:color="auto" w:frame="1"/>
        </w:rPr>
        <w:pPrChange w:id="407"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pct_ed (3)              0.231205   0.024215  9.5479  &lt; 2.2e-16 ***</w:t>
      </w:r>
    </w:p>
    <w:p w14:paraId="200DBD3F" w14:textId="77777777" w:rsidR="004321BF" w:rsidRDefault="004321BF">
      <w:pPr>
        <w:pStyle w:val="HTMLPreformatted"/>
        <w:shd w:val="clear" w:color="auto" w:fill="002240"/>
        <w:spacing w:line="480" w:lineRule="auto"/>
        <w:rPr>
          <w:rStyle w:val="gnkrckgcgsb"/>
          <w:rFonts w:ascii="Lucida Console" w:hAnsi="Lucida Console"/>
          <w:color w:val="FFFFFF"/>
          <w:bdr w:val="none" w:sz="0" w:space="0" w:color="auto" w:frame="1"/>
        </w:rPr>
        <w:pPrChange w:id="408"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pct_ed (4)             -0.26426    0.14002  -1.8872  0.05986 .</w:t>
      </w:r>
    </w:p>
    <w:p w14:paraId="33504A73" w14:textId="77777777" w:rsidR="004321BF" w:rsidRDefault="004321BF">
      <w:pPr>
        <w:spacing w:after="0" w:line="480" w:lineRule="auto"/>
        <w:pPrChange w:id="409" w:author="Evan Kramer" w:date="2019-04-29T07:50:00Z">
          <w:pPr>
            <w:spacing w:after="0" w:line="240" w:lineRule="auto"/>
          </w:pPr>
        </w:pPrChange>
      </w:pPr>
    </w:p>
    <w:p w14:paraId="24595747" w14:textId="0C4A2A5F" w:rsidR="004321BF" w:rsidRDefault="00F509FA">
      <w:pPr>
        <w:spacing w:after="0" w:line="480" w:lineRule="auto"/>
        <w:pPrChange w:id="410" w:author="Evan Kramer" w:date="2019-04-29T07:50:00Z">
          <w:pPr>
            <w:spacing w:after="0" w:line="240" w:lineRule="auto"/>
          </w:pPr>
        </w:pPrChange>
      </w:pPr>
      <w:r>
        <w:rPr>
          <w:noProof/>
        </w:rPr>
        <w:drawing>
          <wp:inline distT="0" distB="0" distL="0" distR="0" wp14:anchorId="6FC37AEF" wp14:editId="5328AC2F">
            <wp:extent cx="5943612" cy="36576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f_ad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3CF7D17D" w14:textId="685145A3" w:rsidR="00F509FA" w:rsidRPr="007C4609" w:rsidRDefault="00F509FA">
      <w:pPr>
        <w:spacing w:after="0" w:line="480" w:lineRule="auto"/>
        <w:pPrChange w:id="411" w:author="Evan Kramer" w:date="2019-04-29T07:50:00Z">
          <w:pPr>
            <w:spacing w:after="0" w:line="240" w:lineRule="auto"/>
          </w:pPr>
        </w:pPrChange>
      </w:pPr>
      <w:r>
        <w:rPr>
          <w:noProof/>
        </w:rPr>
        <w:lastRenderedPageBreak/>
        <w:drawing>
          <wp:inline distT="0" distB="0" distL="0" distR="0" wp14:anchorId="10E9616C" wp14:editId="33E0BA33">
            <wp:extent cx="5943612" cy="36576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f_pct_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06568974" w14:textId="45EA09ED" w:rsidR="00FC352A" w:rsidDel="00110275" w:rsidRDefault="00FC352A">
      <w:pPr>
        <w:spacing w:after="0" w:line="480" w:lineRule="auto"/>
        <w:rPr>
          <w:del w:id="412" w:author="Evan Kramer" w:date="2019-04-29T08:23:00Z"/>
          <w:i/>
        </w:rPr>
        <w:pPrChange w:id="413" w:author="Evan Kramer" w:date="2019-04-29T07:50:00Z">
          <w:pPr>
            <w:spacing w:after="0" w:line="240" w:lineRule="auto"/>
          </w:pPr>
        </w:pPrChange>
      </w:pPr>
    </w:p>
    <w:p w14:paraId="099774EB" w14:textId="3D509EB6" w:rsidR="00F509FA" w:rsidDel="00110275" w:rsidRDefault="00F509FA">
      <w:pPr>
        <w:spacing w:after="0" w:line="480" w:lineRule="auto"/>
        <w:rPr>
          <w:del w:id="414" w:author="Evan Kramer" w:date="2019-04-29T08:23:00Z"/>
          <w:i/>
        </w:rPr>
        <w:pPrChange w:id="415" w:author="Evan Kramer" w:date="2019-04-29T07:50:00Z">
          <w:pPr>
            <w:spacing w:after="0" w:line="240" w:lineRule="auto"/>
          </w:pPr>
        </w:pPrChange>
      </w:pPr>
    </w:p>
    <w:p w14:paraId="1790C0D3" w14:textId="17FA0BFC" w:rsidR="00442BCB" w:rsidRPr="00283940" w:rsidRDefault="00442BCB">
      <w:pPr>
        <w:spacing w:after="0" w:line="480" w:lineRule="auto"/>
        <w:rPr>
          <w:b/>
          <w:rPrChange w:id="416" w:author="Evan Kramer" w:date="2019-04-29T08:22:00Z">
            <w:rPr>
              <w:i/>
            </w:rPr>
          </w:rPrChange>
        </w:rPr>
        <w:pPrChange w:id="417" w:author="Evan Kramer" w:date="2019-04-29T07:50:00Z">
          <w:pPr>
            <w:spacing w:after="0" w:line="240" w:lineRule="auto"/>
          </w:pPr>
        </w:pPrChange>
      </w:pPr>
      <w:r w:rsidRPr="00283940">
        <w:rPr>
          <w:b/>
          <w:rPrChange w:id="418" w:author="Evan Kramer" w:date="2019-04-29T08:22:00Z">
            <w:rPr>
              <w:i/>
            </w:rPr>
          </w:rPrChange>
        </w:rPr>
        <w:t>County-Level Factors</w:t>
      </w:r>
    </w:p>
    <w:p w14:paraId="67739FC7" w14:textId="0BB5B34F" w:rsidR="00D17F4F" w:rsidRDefault="00A40A0F">
      <w:pPr>
        <w:spacing w:after="0" w:line="480" w:lineRule="auto"/>
        <w:ind w:firstLine="720"/>
        <w:pPrChange w:id="419" w:author="Evan Kramer" w:date="2019-04-29T08:22:00Z">
          <w:pPr>
            <w:spacing w:after="0" w:line="240" w:lineRule="auto"/>
          </w:pPr>
        </w:pPrChange>
      </w:pPr>
      <w:r>
        <w:t xml:space="preserve">Interestingly, across all four models, county-level factors such as crime rates and </w:t>
      </w:r>
      <w:r w:rsidR="00E46217">
        <w:t xml:space="preserve">median home prices appeared not to have a significant influence either on proficiency rates or academic improvement. </w:t>
      </w:r>
      <w:r w:rsidR="00580024">
        <w:t xml:space="preserve">As the table below illustrates, only the fixed-effects </w:t>
      </w:r>
      <w:r w:rsidR="00193F81">
        <w:t xml:space="preserve">model in which proficiency rates served as the outcome variable resulted in a significant coefficient. Given the lack of significant t-values in other models, it is tempting to conclude that this significant coefficient estimate is a statistical outlier. </w:t>
      </w:r>
      <w:r w:rsidR="00E46217">
        <w:t xml:space="preserve">This </w:t>
      </w:r>
      <w:r w:rsidR="00351621">
        <w:t xml:space="preserve">broad lack of significant results </w:t>
      </w:r>
      <w:r w:rsidR="00E46217">
        <w:t xml:space="preserve">suggests that </w:t>
      </w:r>
      <w:r w:rsidR="009F1296">
        <w:t>county officials hoping to improve education in their county should</w:t>
      </w:r>
      <w:ins w:id="420" w:author="Sarah Pham" w:date="2019-04-26T18:26:00Z">
        <w:r w:rsidR="00504D59">
          <w:t xml:space="preserve"> focus</w:t>
        </w:r>
      </w:ins>
      <w:r w:rsidR="009F1296">
        <w:t xml:space="preserve"> more on reducing poverty than on catching and prosecuting criminals if they hope to improve educational outcomes and </w:t>
      </w:r>
      <w:r w:rsidR="009C7373">
        <w:t xml:space="preserve">improve the attractiveness of their business climate. </w:t>
      </w:r>
    </w:p>
    <w:p w14:paraId="1EF15E3C" w14:textId="514422E9" w:rsidR="00E46217" w:rsidDel="00E36224" w:rsidRDefault="00E46217">
      <w:pPr>
        <w:spacing w:after="0" w:line="480" w:lineRule="auto"/>
        <w:rPr>
          <w:del w:id="421" w:author="Evan Kramer" w:date="2019-04-29T08:22:00Z"/>
        </w:rPr>
        <w:pPrChange w:id="422" w:author="Evan Kramer" w:date="2019-04-29T07:50:00Z">
          <w:pPr>
            <w:spacing w:after="0" w:line="240" w:lineRule="auto"/>
          </w:pPr>
        </w:pPrChange>
      </w:pPr>
    </w:p>
    <w:p w14:paraId="7849A670" w14:textId="77777777" w:rsidR="00440708" w:rsidRDefault="00440708">
      <w:pPr>
        <w:pStyle w:val="HTMLPreformatted"/>
        <w:shd w:val="clear" w:color="auto" w:fill="002240"/>
        <w:spacing w:line="480" w:lineRule="auto"/>
        <w:rPr>
          <w:rStyle w:val="gnkrckgcgsb"/>
          <w:rFonts w:ascii="Lucida Console" w:eastAsiaTheme="minorHAnsi" w:hAnsi="Lucida Console" w:cstheme="minorBidi"/>
          <w:color w:val="FFFFFF"/>
          <w:sz w:val="22"/>
          <w:szCs w:val="22"/>
          <w:bdr w:val="none" w:sz="0" w:space="0" w:color="auto" w:frame="1"/>
        </w:rPr>
        <w:pPrChange w:id="423"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Coefficients:</w:t>
      </w:r>
    </w:p>
    <w:p w14:paraId="3C830E20" w14:textId="0B463E73" w:rsidR="00440708" w:rsidRDefault="00440708">
      <w:pPr>
        <w:pStyle w:val="HTMLPreformatted"/>
        <w:shd w:val="clear" w:color="auto" w:fill="002240"/>
        <w:spacing w:line="480" w:lineRule="auto"/>
        <w:rPr>
          <w:rStyle w:val="gnkrckgcgsb"/>
          <w:rFonts w:ascii="Lucida Console" w:hAnsi="Lucida Console"/>
          <w:color w:val="FFFFFF"/>
          <w:bdr w:val="none" w:sz="0" w:space="0" w:color="auto" w:frame="1"/>
        </w:rPr>
        <w:pPrChange w:id="424"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                       Estimate </w:t>
      </w:r>
      <w:r w:rsidR="00746FA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Std.</w:t>
      </w:r>
      <w:r w:rsidR="00746FA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Error t-value </w:t>
      </w:r>
      <w:r w:rsidR="00746FA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Pr(&gt;|t|)  </w:t>
      </w:r>
    </w:p>
    <w:p w14:paraId="42DCD5B6" w14:textId="60F2328A" w:rsidR="00746FA4" w:rsidRPr="00A81883" w:rsidRDefault="00746F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Lucida Console" w:eastAsia="Times New Roman" w:hAnsi="Lucida Console" w:cs="Courier New"/>
          <w:color w:val="FFFFFF"/>
          <w:sz w:val="20"/>
          <w:szCs w:val="20"/>
          <w:bdr w:val="none" w:sz="0" w:space="0" w:color="auto" w:frame="1"/>
        </w:rPr>
        <w:pPrChange w:id="425"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Pr>
          <w:rFonts w:ascii="Lucida Console" w:eastAsia="Times New Roman" w:hAnsi="Lucida Console" w:cs="Courier New"/>
          <w:color w:val="FFFFFF"/>
          <w:sz w:val="20"/>
          <w:szCs w:val="20"/>
          <w:bdr w:val="none" w:sz="0" w:space="0" w:color="auto" w:frame="1"/>
        </w:rPr>
        <w:t xml:space="preserve">crime_rate (1) </w:t>
      </w:r>
      <w:r w:rsidRPr="00A81883">
        <w:rPr>
          <w:rFonts w:ascii="Lucida Console" w:eastAsia="Times New Roman" w:hAnsi="Lucida Console" w:cs="Courier New"/>
          <w:color w:val="FFFFFF"/>
          <w:sz w:val="20"/>
          <w:szCs w:val="20"/>
          <w:bdr w:val="none" w:sz="0" w:space="0" w:color="auto" w:frame="1"/>
        </w:rPr>
        <w:t xml:space="preserve">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-0.07285    0.04574  -1.593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0.111798    </w:t>
      </w:r>
    </w:p>
    <w:p w14:paraId="30047C33" w14:textId="2D1B5C82" w:rsidR="00746FA4" w:rsidRDefault="00746FA4">
      <w:pPr>
        <w:pStyle w:val="HTMLPreformatted"/>
        <w:shd w:val="clear" w:color="auto" w:fill="002240"/>
        <w:spacing w:line="480" w:lineRule="auto"/>
        <w:rPr>
          <w:rStyle w:val="gnkrckgcgsb"/>
          <w:rFonts w:ascii="Lucida Console" w:eastAsiaTheme="minorHAnsi" w:hAnsi="Lucida Console" w:cstheme="minorBidi"/>
          <w:color w:val="FFFFFF"/>
          <w:sz w:val="22"/>
          <w:szCs w:val="22"/>
          <w:bdr w:val="none" w:sz="0" w:space="0" w:color="auto" w:frame="1"/>
        </w:rPr>
        <w:pPrChange w:id="426"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crime_rate (2)             -0.3592     0.2280   -1.575   0.115747    </w:t>
      </w:r>
    </w:p>
    <w:p w14:paraId="53068829" w14:textId="5A28E38A" w:rsidR="00746FA4" w:rsidRDefault="00746FA4">
      <w:pPr>
        <w:pStyle w:val="HTMLPreformatted"/>
        <w:shd w:val="clear" w:color="auto" w:fill="002240"/>
        <w:spacing w:line="480" w:lineRule="auto"/>
        <w:rPr>
          <w:rStyle w:val="gnkrckgcgsb"/>
          <w:rFonts w:ascii="Lucida Console" w:hAnsi="Lucida Console"/>
          <w:color w:val="FFFFFF"/>
          <w:bdr w:val="none" w:sz="0" w:space="0" w:color="auto" w:frame="1"/>
        </w:rPr>
        <w:pPrChange w:id="427"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crime_rate (3)              0.188341   0.134745  1.3978  0.162975    </w:t>
      </w:r>
    </w:p>
    <w:p w14:paraId="7BFE3853" w14:textId="52B24E44" w:rsidR="00440708" w:rsidRDefault="00440708">
      <w:pPr>
        <w:pStyle w:val="HTMLPreformatted"/>
        <w:shd w:val="clear" w:color="auto" w:fill="002240"/>
        <w:spacing w:line="480" w:lineRule="auto"/>
        <w:rPr>
          <w:rStyle w:val="gnkrckgcgsb"/>
          <w:rFonts w:ascii="Lucida Console" w:hAnsi="Lucida Console"/>
          <w:color w:val="FFFFFF"/>
          <w:bdr w:val="none" w:sz="0" w:space="0" w:color="auto" w:frame="1"/>
        </w:rPr>
        <w:pPrChange w:id="428"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lastRenderedPageBreak/>
        <w:t>crime_rate</w:t>
      </w:r>
      <w:r w:rsidR="00746FA4">
        <w:rPr>
          <w:rStyle w:val="gnkrckgcgsb"/>
          <w:rFonts w:ascii="Lucida Console" w:hAnsi="Lucida Console"/>
          <w:color w:val="FFFFFF"/>
          <w:bdr w:val="none" w:sz="0" w:space="0" w:color="auto" w:frame="1"/>
        </w:rPr>
        <w:t xml:space="preserve"> (4)</w:t>
      </w:r>
      <w:r>
        <w:rPr>
          <w:rStyle w:val="gnkrckgcgsb"/>
          <w:rFonts w:ascii="Lucida Console" w:hAnsi="Lucida Console"/>
          <w:color w:val="FFFFFF"/>
          <w:bdr w:val="none" w:sz="0" w:space="0" w:color="auto" w:frame="1"/>
        </w:rPr>
        <w:t xml:space="preserve">            </w:t>
      </w:r>
      <w:r w:rsidR="00746FA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-0.35371    0.77916 </w:t>
      </w:r>
      <w:r w:rsidR="00746FA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-0.4540  0.65011  </w:t>
      </w:r>
    </w:p>
    <w:p w14:paraId="149F38FC" w14:textId="01105AAA" w:rsidR="00746FA4" w:rsidRPr="00746FA4" w:rsidRDefault="00746F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Style w:val="gnkrckgcgsb"/>
          <w:rFonts w:ascii="Lucida Console" w:eastAsia="Times New Roman" w:hAnsi="Lucida Console" w:cs="Courier New"/>
          <w:color w:val="FFFFFF"/>
          <w:sz w:val="20"/>
          <w:szCs w:val="20"/>
          <w:bdr w:val="none" w:sz="0" w:space="0" w:color="auto" w:frame="1"/>
        </w:rPr>
        <w:pPrChange w:id="429" w:author="Evan Kramer" w:date="2019-04-29T07:50:00Z">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r w:rsidRPr="00A81883">
        <w:rPr>
          <w:rFonts w:ascii="Lucida Console" w:eastAsia="Times New Roman" w:hAnsi="Lucida Console" w:cs="Courier New"/>
          <w:color w:val="FFFFFF"/>
          <w:sz w:val="20"/>
          <w:szCs w:val="20"/>
          <w:bdr w:val="none" w:sz="0" w:space="0" w:color="auto" w:frame="1"/>
        </w:rPr>
        <w:t xml:space="preserve">median_home_sale_price </w:t>
      </w:r>
      <w:r>
        <w:rPr>
          <w:rFonts w:ascii="Lucida Console" w:eastAsia="Times New Roman" w:hAnsi="Lucida Console" w:cs="Courier New"/>
          <w:color w:val="FFFFFF"/>
          <w:sz w:val="20"/>
          <w:szCs w:val="20"/>
          <w:bdr w:val="none" w:sz="0" w:space="0" w:color="auto" w:frame="1"/>
        </w:rPr>
        <w:t xml:space="preserve">(1) </w:t>
      </w:r>
      <w:r w:rsidRPr="00A81883">
        <w:rPr>
          <w:rFonts w:ascii="Lucida Console" w:eastAsia="Times New Roman" w:hAnsi="Lucida Console" w:cs="Courier New"/>
          <w:color w:val="FFFFFF"/>
          <w:sz w:val="20"/>
          <w:szCs w:val="20"/>
          <w:bdr w:val="none" w:sz="0" w:space="0" w:color="auto" w:frame="1"/>
        </w:rPr>
        <w:t xml:space="preserve"> 0.03368    0.06951   0.485 </w:t>
      </w:r>
      <w:r>
        <w:rPr>
          <w:rFonts w:ascii="Lucida Console" w:eastAsia="Times New Roman" w:hAnsi="Lucida Console" w:cs="Courier New"/>
          <w:color w:val="FFFFFF"/>
          <w:sz w:val="20"/>
          <w:szCs w:val="20"/>
          <w:bdr w:val="none" w:sz="0" w:space="0" w:color="auto" w:frame="1"/>
        </w:rPr>
        <w:t xml:space="preserve">  </w:t>
      </w:r>
      <w:r w:rsidRPr="00A81883">
        <w:rPr>
          <w:rFonts w:ascii="Lucida Console" w:eastAsia="Times New Roman" w:hAnsi="Lucida Console" w:cs="Courier New"/>
          <w:color w:val="FFFFFF"/>
          <w:sz w:val="20"/>
          <w:szCs w:val="20"/>
          <w:bdr w:val="none" w:sz="0" w:space="0" w:color="auto" w:frame="1"/>
        </w:rPr>
        <w:t xml:space="preserve">0.628187    </w:t>
      </w:r>
    </w:p>
    <w:p w14:paraId="4B1B49EC" w14:textId="334C370E" w:rsidR="00440708" w:rsidRDefault="00746FA4">
      <w:pPr>
        <w:pStyle w:val="HTMLPreformatted"/>
        <w:shd w:val="clear" w:color="auto" w:fill="002240"/>
        <w:spacing w:line="480" w:lineRule="auto"/>
        <w:rPr>
          <w:rStyle w:val="gnkrckgcgsb"/>
          <w:rFonts w:ascii="Lucida Console" w:eastAsiaTheme="minorHAnsi" w:hAnsi="Lucida Console" w:cstheme="minorBidi"/>
          <w:color w:val="FFFFFF"/>
          <w:sz w:val="22"/>
          <w:szCs w:val="22"/>
          <w:bdr w:val="none" w:sz="0" w:space="0" w:color="auto" w:frame="1"/>
        </w:rPr>
        <w:pPrChange w:id="430"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median_home_sale_price (2) -0.4948     0.3465   -1.428   0.153875    </w:t>
      </w:r>
    </w:p>
    <w:p w14:paraId="365BF982" w14:textId="49427864" w:rsidR="00440708" w:rsidRDefault="00746FA4">
      <w:pPr>
        <w:pStyle w:val="HTMLPreformatted"/>
        <w:shd w:val="clear" w:color="auto" w:fill="002240"/>
        <w:spacing w:line="480" w:lineRule="auto"/>
        <w:rPr>
          <w:rStyle w:val="gnkrckgcgsb"/>
          <w:rFonts w:ascii="Lucida Console" w:hAnsi="Lucida Console"/>
          <w:color w:val="FFFFFF"/>
          <w:bdr w:val="none" w:sz="0" w:space="0" w:color="auto" w:frame="1"/>
        </w:rPr>
        <w:pPrChange w:id="431"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median_home_sale_price (3) -0.516573   0.202843 -2.5467  0.011256 *  </w:t>
      </w:r>
    </w:p>
    <w:p w14:paraId="62C3C249" w14:textId="20FEECC4" w:rsidR="00440708" w:rsidRDefault="00440708">
      <w:pPr>
        <w:pStyle w:val="HTMLPreformatted"/>
        <w:shd w:val="clear" w:color="auto" w:fill="002240"/>
        <w:spacing w:line="480" w:lineRule="auto"/>
        <w:rPr>
          <w:rStyle w:val="gnkrckgcgsb"/>
          <w:rFonts w:ascii="Lucida Console" w:hAnsi="Lucida Console"/>
          <w:color w:val="FFFFFF"/>
          <w:bdr w:val="none" w:sz="0" w:space="0" w:color="auto" w:frame="1"/>
        </w:rPr>
        <w:pPrChange w:id="432" w:author="Evan Kramer" w:date="2019-04-29T07:50:00Z">
          <w:pPr>
            <w:pStyle w:val="HTMLPreformatted"/>
            <w:shd w:val="clear" w:color="auto" w:fill="002240"/>
            <w:wordWrap w:val="0"/>
            <w:spacing w:line="225" w:lineRule="atLeast"/>
          </w:pPr>
        </w:pPrChange>
      </w:pPr>
      <w:r>
        <w:rPr>
          <w:rStyle w:val="gnkrckgcgsb"/>
          <w:rFonts w:ascii="Lucida Console" w:hAnsi="Lucida Console"/>
          <w:color w:val="FFFFFF"/>
          <w:bdr w:val="none" w:sz="0" w:space="0" w:color="auto" w:frame="1"/>
        </w:rPr>
        <w:t xml:space="preserve">median_home_sale_price </w:t>
      </w:r>
      <w:r w:rsidR="00746FA4">
        <w:rPr>
          <w:rStyle w:val="gnkrckgcgsb"/>
          <w:rFonts w:ascii="Lucida Console" w:hAnsi="Lucida Console"/>
          <w:color w:val="FFFFFF"/>
          <w:bdr w:val="none" w:sz="0" w:space="0" w:color="auto" w:frame="1"/>
        </w:rPr>
        <w:t xml:space="preserve">(4) </w:t>
      </w:r>
      <w:r>
        <w:rPr>
          <w:rStyle w:val="gnkrckgcgsb"/>
          <w:rFonts w:ascii="Lucida Console" w:hAnsi="Lucida Console"/>
          <w:color w:val="FFFFFF"/>
          <w:bdr w:val="none" w:sz="0" w:space="0" w:color="auto" w:frame="1"/>
        </w:rPr>
        <w:t xml:space="preserve">-1.25752    1.17294 </w:t>
      </w:r>
      <w:r w:rsidR="00746FA4">
        <w:rPr>
          <w:rStyle w:val="gnkrckgcgsb"/>
          <w:rFonts w:ascii="Lucida Console" w:hAnsi="Lucida Console"/>
          <w:color w:val="FFFFFF"/>
          <w:bdr w:val="none" w:sz="0" w:space="0" w:color="auto" w:frame="1"/>
        </w:rPr>
        <w:t xml:space="preserve"> </w:t>
      </w:r>
      <w:r>
        <w:rPr>
          <w:rStyle w:val="gnkrckgcgsb"/>
          <w:rFonts w:ascii="Lucida Console" w:hAnsi="Lucida Console"/>
          <w:color w:val="FFFFFF"/>
          <w:bdr w:val="none" w:sz="0" w:space="0" w:color="auto" w:frame="1"/>
        </w:rPr>
        <w:t xml:space="preserve">-1.0721  0.28433  </w:t>
      </w:r>
    </w:p>
    <w:p w14:paraId="45D5DFB0" w14:textId="77777777" w:rsidR="00440708" w:rsidRDefault="00440708">
      <w:pPr>
        <w:spacing w:after="0" w:line="480" w:lineRule="auto"/>
        <w:pPrChange w:id="433" w:author="Evan Kramer" w:date="2019-04-29T07:50:00Z">
          <w:pPr>
            <w:spacing w:after="0" w:line="240" w:lineRule="auto"/>
          </w:pPr>
        </w:pPrChange>
      </w:pPr>
    </w:p>
    <w:p w14:paraId="7DA5C394" w14:textId="56F0F430" w:rsidR="00F509FA" w:rsidRDefault="00F70029">
      <w:pPr>
        <w:spacing w:after="0" w:line="480" w:lineRule="auto"/>
        <w:pPrChange w:id="434" w:author="Evan Kramer" w:date="2019-04-29T07:50:00Z">
          <w:pPr>
            <w:spacing w:after="0" w:line="240" w:lineRule="auto"/>
          </w:pPr>
        </w:pPrChange>
      </w:pPr>
      <w:r>
        <w:rPr>
          <w:noProof/>
        </w:rPr>
        <w:drawing>
          <wp:inline distT="0" distB="0" distL="0" distR="0" wp14:anchorId="58E37AAB" wp14:editId="72F90991">
            <wp:extent cx="5943612" cy="36576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f_home_pri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74D4C0A8" w14:textId="272CFA0E" w:rsidR="00F70029" w:rsidRDefault="00F70029">
      <w:pPr>
        <w:spacing w:after="0" w:line="480" w:lineRule="auto"/>
        <w:pPrChange w:id="435" w:author="Evan Kramer" w:date="2019-04-29T07:50:00Z">
          <w:pPr>
            <w:spacing w:after="0" w:line="240" w:lineRule="auto"/>
          </w:pPr>
        </w:pPrChange>
      </w:pPr>
      <w:r>
        <w:rPr>
          <w:noProof/>
        </w:rPr>
        <w:lastRenderedPageBreak/>
        <w:drawing>
          <wp:inline distT="0" distB="0" distL="0" distR="0" wp14:anchorId="0381A070" wp14:editId="2AFAB334">
            <wp:extent cx="5943612" cy="36576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f_cri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14:paraId="38ED538F" w14:textId="77777777" w:rsidR="00AD71EA" w:rsidRDefault="00AD71EA">
      <w:pPr>
        <w:spacing w:after="0" w:line="480" w:lineRule="auto"/>
        <w:ind w:left="360"/>
        <w:pPrChange w:id="436" w:author="Evan Kramer" w:date="2019-04-29T07:50:00Z">
          <w:pPr>
            <w:spacing w:after="0" w:line="240" w:lineRule="auto"/>
            <w:ind w:left="360"/>
          </w:pPr>
        </w:pPrChange>
      </w:pPr>
    </w:p>
    <w:p w14:paraId="432BC42D" w14:textId="77777777" w:rsidR="001A559E" w:rsidRDefault="001A559E">
      <w:pPr>
        <w:spacing w:after="0" w:line="480" w:lineRule="auto"/>
        <w:pPrChange w:id="437" w:author="Evan Kramer" w:date="2019-04-29T07:50:00Z">
          <w:pPr>
            <w:spacing w:after="0"/>
          </w:pPr>
        </w:pPrChange>
      </w:pPr>
    </w:p>
    <w:p w14:paraId="0111C0A7" w14:textId="1C68E8B9" w:rsidR="00265773" w:rsidRDefault="0022278E">
      <w:pPr>
        <w:spacing w:after="0" w:line="480" w:lineRule="auto"/>
        <w:jc w:val="center"/>
        <w:rPr>
          <w:b/>
        </w:rPr>
        <w:pPrChange w:id="438" w:author="Evan Kramer" w:date="2019-04-29T08:23:00Z">
          <w:pPr>
            <w:spacing w:after="0"/>
          </w:pPr>
        </w:pPrChange>
      </w:pPr>
      <w:del w:id="439" w:author="Evan Kramer" w:date="2019-04-29T08:23:00Z">
        <w:r w:rsidRPr="0022278E" w:rsidDel="00E36224">
          <w:rPr>
            <w:b/>
          </w:rPr>
          <w:delText>Conclusions and Limitations</w:delText>
        </w:r>
      </w:del>
      <w:ins w:id="440" w:author="Evan Kramer" w:date="2019-04-29T08:23:00Z">
        <w:r w:rsidR="00E36224">
          <w:rPr>
            <w:b/>
          </w:rPr>
          <w:t>Discussion</w:t>
        </w:r>
      </w:ins>
    </w:p>
    <w:p w14:paraId="78AC7389" w14:textId="33B6A20A" w:rsidR="00110275" w:rsidRDefault="00110275">
      <w:pPr>
        <w:spacing w:after="0" w:line="480" w:lineRule="auto"/>
        <w:rPr>
          <w:ins w:id="441" w:author="Evan Kramer" w:date="2019-04-29T08:31:00Z"/>
        </w:rPr>
        <w:pPrChange w:id="442" w:author="Evan Kramer" w:date="2019-04-29T08:24:00Z">
          <w:pPr>
            <w:pStyle w:val="ListParagraph"/>
            <w:numPr>
              <w:numId w:val="13"/>
            </w:numPr>
            <w:spacing w:after="0"/>
            <w:ind w:hanging="360"/>
          </w:pPr>
        </w:pPrChange>
      </w:pPr>
      <w:ins w:id="443" w:author="Evan Kramer" w:date="2019-04-29T08:24:00Z">
        <w:r>
          <w:tab/>
          <w:t xml:space="preserve">Our findings </w:t>
        </w:r>
      </w:ins>
      <w:ins w:id="444" w:author="Evan Kramer" w:date="2019-04-29T08:26:00Z">
        <w:r w:rsidR="00C04A7D">
          <w:t xml:space="preserve">suggest that increases in districts’ per-pupil funding </w:t>
        </w:r>
      </w:ins>
      <w:ins w:id="445" w:author="Evan Kramer" w:date="2019-04-29T08:28:00Z">
        <w:r w:rsidR="007946AB">
          <w:t xml:space="preserve">are associated with worse educational outcomes, both in terms of proficiency rates and value-added results. This finding seems counterintuitive. One would think that spending more money per student would lead to improved educational outcomes. </w:t>
        </w:r>
      </w:ins>
      <w:ins w:id="446" w:author="Evan Kramer" w:date="2019-04-29T08:29:00Z">
        <w:r w:rsidR="007946AB">
          <w:t xml:space="preserve">This effect could be mediated by other factors. For example, it could be that urban school districts have to spend more per student because, for example, they must pay teachers higher wages </w:t>
        </w:r>
      </w:ins>
      <w:ins w:id="447" w:author="Evan Kramer" w:date="2019-04-29T08:30:00Z">
        <w:r w:rsidR="007946AB">
          <w:t>or have higher fixed capital costs, such as real estate or maintenance). Further studies should explore funding in a more granular</w:t>
        </w:r>
      </w:ins>
      <w:ins w:id="448" w:author="Evan Kramer" w:date="2019-04-29T08:31:00Z">
        <w:r w:rsidR="007946AB">
          <w:t xml:space="preserve"> manner to clarify the conclusions about per-pupil funding.</w:t>
        </w:r>
      </w:ins>
    </w:p>
    <w:p w14:paraId="78B6D18E" w14:textId="6144630E" w:rsidR="00214BF0" w:rsidRDefault="007946AB">
      <w:pPr>
        <w:spacing w:after="0" w:line="480" w:lineRule="auto"/>
        <w:rPr>
          <w:ins w:id="449" w:author="Evan Kramer" w:date="2019-04-29T08:37:00Z"/>
        </w:rPr>
        <w:pPrChange w:id="450" w:author="Evan Kramer" w:date="2019-04-29T08:24:00Z">
          <w:pPr>
            <w:pStyle w:val="ListParagraph"/>
            <w:numPr>
              <w:numId w:val="13"/>
            </w:numPr>
            <w:spacing w:after="0"/>
            <w:ind w:hanging="360"/>
          </w:pPr>
        </w:pPrChange>
      </w:pPr>
      <w:ins w:id="451" w:author="Evan Kramer" w:date="2019-04-29T08:31:00Z">
        <w:r>
          <w:tab/>
        </w:r>
      </w:ins>
      <w:ins w:id="452" w:author="Evan Kramer" w:date="2019-04-29T08:37:00Z">
        <w:r w:rsidR="00214BF0">
          <w:t xml:space="preserve">As noted in the introduction, the funding formula is also ripe for reevaluation. </w:t>
        </w:r>
      </w:ins>
      <w:ins w:id="453" w:author="Evan Kramer" w:date="2019-04-29T08:42:00Z">
        <w:r w:rsidR="001770EE">
          <w:t xml:space="preserve">Given that per-pupil funding appears to </w:t>
        </w:r>
      </w:ins>
      <w:ins w:id="454" w:author="Evan Kramer" w:date="2019-04-29T08:43:00Z">
        <w:r w:rsidR="001770EE">
          <w:t xml:space="preserve">have a negative association with </w:t>
        </w:r>
        <w:r w:rsidR="00BB1629">
          <w:t xml:space="preserve">students’ academic performance, follow </w:t>
        </w:r>
      </w:ins>
      <w:ins w:id="455" w:author="Evan Kramer" w:date="2019-04-29T08:44:00Z">
        <w:r w:rsidR="00BB1629">
          <w:t xml:space="preserve">up </w:t>
        </w:r>
        <w:r w:rsidR="00BB1629">
          <w:lastRenderedPageBreak/>
          <w:t xml:space="preserve">research </w:t>
        </w:r>
      </w:ins>
      <w:ins w:id="456" w:author="Evan Kramer" w:date="2019-04-29T08:43:00Z">
        <w:r w:rsidR="00BB1629">
          <w:t xml:space="preserve">should explore whether the funding formula can be </w:t>
        </w:r>
      </w:ins>
      <w:ins w:id="457" w:author="Evan Kramer" w:date="2019-04-29T08:44:00Z">
        <w:r w:rsidR="00BB1629">
          <w:t xml:space="preserve">adjusted either to incentivize or reward impactful investments. </w:t>
        </w:r>
      </w:ins>
    </w:p>
    <w:p w14:paraId="007321CB" w14:textId="737C0ACA" w:rsidR="007946AB" w:rsidRDefault="007946AB">
      <w:pPr>
        <w:spacing w:after="0" w:line="480" w:lineRule="auto"/>
        <w:ind w:firstLine="720"/>
        <w:rPr>
          <w:ins w:id="458" w:author="Evan Kramer" w:date="2019-04-29T08:26:00Z"/>
        </w:rPr>
        <w:pPrChange w:id="459" w:author="Evan Kramer" w:date="2019-04-29T08:37:00Z">
          <w:pPr>
            <w:pStyle w:val="ListParagraph"/>
            <w:numPr>
              <w:numId w:val="13"/>
            </w:numPr>
            <w:spacing w:after="0"/>
            <w:ind w:hanging="360"/>
          </w:pPr>
        </w:pPrChange>
      </w:pPr>
      <w:ins w:id="460" w:author="Evan Kramer" w:date="2019-04-29T08:31:00Z">
        <w:r>
          <w:t>We also found that crime rates and housing prices were not significant predictors of proficiency r</w:t>
        </w:r>
        <w:r w:rsidR="000429F3">
          <w:t xml:space="preserve">ates or value-added performance. However, our findings </w:t>
        </w:r>
      </w:ins>
      <w:ins w:id="461" w:author="Evan Kramer" w:date="2019-04-29T08:32:00Z">
        <w:r w:rsidR="000429F3">
          <w:t xml:space="preserve">indicate that the proportion of students in poverty was a significant predictor of student performance across all the models we ran. This suggests that communities seeking to improve educational </w:t>
        </w:r>
      </w:ins>
      <w:ins w:id="462" w:author="Evan Kramer" w:date="2019-04-29T08:33:00Z">
        <w:r w:rsidR="000429F3">
          <w:t>attainment</w:t>
        </w:r>
      </w:ins>
      <w:ins w:id="463" w:author="Evan Kramer" w:date="2019-04-29T08:32:00Z">
        <w:r w:rsidR="000429F3">
          <w:t xml:space="preserve"> </w:t>
        </w:r>
      </w:ins>
      <w:ins w:id="464" w:author="Evan Kramer" w:date="2019-04-29T08:33:00Z">
        <w:r w:rsidR="000429F3">
          <w:t xml:space="preserve">to attract new business opportunities and jobs should devote public funds to lifting students out of poverty rather than toward reducing crime rates or housing prices. </w:t>
        </w:r>
      </w:ins>
      <w:ins w:id="465" w:author="Evan Kramer" w:date="2019-04-29T08:34:00Z">
        <w:r w:rsidR="00214BF0">
          <w:t xml:space="preserve">Subsequent research should explore which interventions are most likely either to lift students out of poverty or to be most effective at mediating the </w:t>
        </w:r>
      </w:ins>
      <w:ins w:id="466" w:author="Evan Kramer" w:date="2019-04-29T08:36:00Z">
        <w:r w:rsidR="00214BF0">
          <w:t>specific components and effects of poverty on student performance.</w:t>
        </w:r>
      </w:ins>
    </w:p>
    <w:p w14:paraId="2C53B729" w14:textId="63F6DB3D" w:rsidR="00897938" w:rsidDel="00214BF0" w:rsidRDefault="00357DF0">
      <w:pPr>
        <w:pStyle w:val="ListParagraph"/>
        <w:numPr>
          <w:ilvl w:val="0"/>
          <w:numId w:val="13"/>
        </w:numPr>
        <w:spacing w:after="0" w:line="480" w:lineRule="auto"/>
        <w:rPr>
          <w:del w:id="467" w:author="Evan Kramer" w:date="2019-04-29T08:37:00Z"/>
        </w:rPr>
        <w:pPrChange w:id="468" w:author="Evan Kramer" w:date="2019-04-29T07:50:00Z">
          <w:pPr>
            <w:pStyle w:val="ListParagraph"/>
            <w:numPr>
              <w:numId w:val="13"/>
            </w:numPr>
            <w:spacing w:after="0"/>
            <w:ind w:hanging="360"/>
          </w:pPr>
        </w:pPrChange>
      </w:pPr>
      <w:del w:id="469" w:author="Evan Kramer" w:date="2019-04-29T08:37:00Z">
        <w:r w:rsidDel="00214BF0">
          <w:delText>Spend money on poverty reduction rather than crime reduction</w:delText>
        </w:r>
      </w:del>
    </w:p>
    <w:p w14:paraId="1BA34103" w14:textId="115388DD" w:rsidR="00BB5B50" w:rsidDel="00214BF0" w:rsidRDefault="00357DF0">
      <w:pPr>
        <w:pStyle w:val="ListParagraph"/>
        <w:numPr>
          <w:ilvl w:val="0"/>
          <w:numId w:val="13"/>
        </w:numPr>
        <w:spacing w:after="0" w:line="480" w:lineRule="auto"/>
        <w:rPr>
          <w:ins w:id="470" w:author="Sarah Pham" w:date="2019-04-28T17:57:00Z"/>
          <w:del w:id="471" w:author="Evan Kramer" w:date="2019-04-29T08:37:00Z"/>
        </w:rPr>
        <w:pPrChange w:id="472" w:author="Evan Kramer" w:date="2019-04-29T07:50:00Z">
          <w:pPr>
            <w:pStyle w:val="ListParagraph"/>
            <w:numPr>
              <w:numId w:val="13"/>
            </w:numPr>
            <w:spacing w:after="0"/>
            <w:ind w:hanging="360"/>
          </w:pPr>
        </w:pPrChange>
      </w:pPr>
      <w:del w:id="473" w:author="Evan Kramer" w:date="2019-04-29T08:37:00Z">
        <w:r w:rsidDel="00214BF0">
          <w:delText>More study needed to determine impact of average daily membership and per-pupil funding</w:delText>
        </w:r>
        <w:r w:rsidR="007C70F6" w:rsidDel="00214BF0">
          <w:delText>s</w:delText>
        </w:r>
      </w:del>
    </w:p>
    <w:p w14:paraId="1087BA96" w14:textId="050C6870" w:rsidR="00D82C74" w:rsidDel="00214BF0" w:rsidRDefault="00D82C74">
      <w:pPr>
        <w:pStyle w:val="ListParagraph"/>
        <w:numPr>
          <w:ilvl w:val="0"/>
          <w:numId w:val="13"/>
        </w:numPr>
        <w:spacing w:after="0" w:line="480" w:lineRule="auto"/>
        <w:rPr>
          <w:ins w:id="474" w:author="Sarah Pham" w:date="2019-04-28T17:57:00Z"/>
          <w:del w:id="475" w:author="Evan Kramer" w:date="2019-04-29T08:37:00Z"/>
        </w:rPr>
        <w:pPrChange w:id="476" w:author="Evan Kramer" w:date="2019-04-29T07:50:00Z">
          <w:pPr>
            <w:pStyle w:val="ListParagraph"/>
            <w:numPr>
              <w:numId w:val="13"/>
            </w:numPr>
            <w:spacing w:after="0"/>
            <w:ind w:hanging="360"/>
          </w:pPr>
        </w:pPrChange>
      </w:pPr>
      <w:ins w:id="477" w:author="Sarah Pham" w:date="2019-04-28T17:57:00Z">
        <w:del w:id="478" w:author="Evan Kramer" w:date="2019-04-29T08:37:00Z">
          <w:r w:rsidDel="00214BF0">
            <w:delText>Advocate for recalculation of the BEP formula</w:delText>
          </w:r>
        </w:del>
      </w:ins>
    </w:p>
    <w:p w14:paraId="3DEEA019" w14:textId="480F5386" w:rsidR="00D82C74" w:rsidDel="00214BF0" w:rsidRDefault="00D82C74">
      <w:pPr>
        <w:pStyle w:val="ListParagraph"/>
        <w:numPr>
          <w:ilvl w:val="0"/>
          <w:numId w:val="13"/>
        </w:numPr>
        <w:spacing w:after="0" w:line="480" w:lineRule="auto"/>
        <w:rPr>
          <w:ins w:id="479" w:author="Sarah Pham" w:date="2019-04-26T23:29:00Z"/>
          <w:del w:id="480" w:author="Evan Kramer" w:date="2019-04-29T08:37:00Z"/>
        </w:rPr>
        <w:pPrChange w:id="481" w:author="Evan Kramer" w:date="2019-04-29T07:50:00Z">
          <w:pPr>
            <w:pStyle w:val="ListParagraph"/>
            <w:numPr>
              <w:numId w:val="13"/>
            </w:numPr>
            <w:spacing w:after="0"/>
            <w:ind w:hanging="360"/>
          </w:pPr>
        </w:pPrChange>
      </w:pPr>
    </w:p>
    <w:p w14:paraId="3E35345D" w14:textId="5974351F" w:rsidR="00BB5B50" w:rsidRDefault="00BB5B50">
      <w:pPr>
        <w:spacing w:after="0" w:line="480" w:lineRule="auto"/>
        <w:rPr>
          <w:ins w:id="482" w:author="Sarah Pham" w:date="2019-04-26T23:29:00Z"/>
        </w:rPr>
        <w:pPrChange w:id="483" w:author="Evan Kramer" w:date="2019-04-29T07:50:00Z">
          <w:pPr/>
        </w:pPrChange>
      </w:pPr>
      <w:ins w:id="484" w:author="Sarah Pham" w:date="2019-04-26T23:29:00Z">
        <w:r>
          <w:br w:type="page"/>
        </w:r>
      </w:ins>
    </w:p>
    <w:p w14:paraId="090FAF3D" w14:textId="77777777" w:rsidR="00BB5B50" w:rsidRDefault="00BB5B50">
      <w:pPr>
        <w:spacing w:after="0" w:line="480" w:lineRule="auto"/>
        <w:jc w:val="center"/>
        <w:rPr>
          <w:ins w:id="485" w:author="Sarah Pham" w:date="2019-04-26T23:30:00Z"/>
        </w:rPr>
        <w:pPrChange w:id="486" w:author="Evan Kramer" w:date="2019-04-29T07:50:00Z">
          <w:pPr>
            <w:jc w:val="center"/>
          </w:pPr>
        </w:pPrChange>
      </w:pPr>
      <w:ins w:id="487" w:author="Sarah Pham" w:date="2019-04-26T23:30:00Z">
        <w:r w:rsidRPr="00110275">
          <w:rPr>
            <w:b/>
            <w:rPrChange w:id="488" w:author="Evan Kramer" w:date="2019-04-29T08:25:00Z">
              <w:rPr/>
            </w:rPrChange>
          </w:rPr>
          <w:lastRenderedPageBreak/>
          <w:t>References</w:t>
        </w:r>
      </w:ins>
    </w:p>
    <w:p w14:paraId="39C27E1E" w14:textId="0F4D1137" w:rsidR="00BB5B50" w:rsidDel="00110275" w:rsidRDefault="00BB5B50">
      <w:pPr>
        <w:spacing w:after="0" w:line="480" w:lineRule="auto"/>
        <w:ind w:left="720" w:hanging="720"/>
        <w:rPr>
          <w:ins w:id="489" w:author="Sarah Pham" w:date="2019-04-26T23:30:00Z"/>
          <w:moveFrom w:id="490" w:author="Evan Kramer" w:date="2019-04-29T08:25:00Z"/>
        </w:rPr>
        <w:pPrChange w:id="491" w:author="Evan Kramer" w:date="2019-04-29T07:50:00Z">
          <w:pPr/>
        </w:pPrChange>
      </w:pPr>
      <w:moveFromRangeStart w:id="492" w:author="Evan Kramer" w:date="2019-04-29T08:25:00Z" w:name="move7418721"/>
      <w:moveFrom w:id="493" w:author="Evan Kramer" w:date="2019-04-29T08:25:00Z">
        <w:ins w:id="494" w:author="Sarah Pham" w:date="2019-04-26T23:30:00Z">
          <w:r w:rsidDel="00110275">
            <w:t xml:space="preserve">Gonzales, Jason (2019, March 15). </w:t>
          </w:r>
          <w:r w:rsidRPr="00894DBE" w:rsidDel="00110275">
            <w:rPr>
              <w:i/>
            </w:rPr>
            <w:t>Gov. Bill Lee says Tennessee’s education formula is fully funded. School officials say not so fast</w:t>
          </w:r>
          <w:r w:rsidDel="00110275">
            <w:t xml:space="preserve">. Retrieved from </w:t>
          </w:r>
          <w:r w:rsidDel="00110275">
            <w:rPr>
              <w:rStyle w:val="Hyperlink"/>
            </w:rPr>
            <w:fldChar w:fldCharType="begin"/>
          </w:r>
          <w:r w:rsidDel="00110275">
            <w:rPr>
              <w:rStyle w:val="Hyperlink"/>
            </w:rPr>
            <w:instrText xml:space="preserve"> HYPERLINK "https://www.tennessean.com/story/news/education/2019/03/15/educators-says-tennessees-bep-formula-doesnt-provide-enough-schools/3143705002/" </w:instrText>
          </w:r>
          <w:r w:rsidDel="00110275">
            <w:rPr>
              <w:rStyle w:val="Hyperlink"/>
            </w:rPr>
            <w:fldChar w:fldCharType="separate"/>
          </w:r>
          <w:r w:rsidRPr="005C40E0" w:rsidDel="00110275">
            <w:rPr>
              <w:rStyle w:val="Hyperlink"/>
            </w:rPr>
            <w:t>https://www.tennessean.com/story/news/education/2019/03/15/educators-says-tennessees-bep-formula-doesnt-provide-enough-schools/3143705002/</w:t>
          </w:r>
          <w:r w:rsidDel="00110275">
            <w:rPr>
              <w:rStyle w:val="Hyperlink"/>
            </w:rPr>
            <w:fldChar w:fldCharType="end"/>
          </w:r>
        </w:ins>
      </w:moveFrom>
    </w:p>
    <w:p w14:paraId="756D1F42" w14:textId="6D528111" w:rsidR="00BB5B50" w:rsidDel="00110275" w:rsidRDefault="00BB5B50">
      <w:pPr>
        <w:spacing w:after="0" w:line="480" w:lineRule="auto"/>
        <w:ind w:left="720" w:hanging="720"/>
        <w:rPr>
          <w:ins w:id="495" w:author="Sarah Pham" w:date="2019-04-26T23:30:00Z"/>
          <w:moveFrom w:id="496" w:author="Evan Kramer" w:date="2019-04-29T08:25:00Z"/>
        </w:rPr>
        <w:pPrChange w:id="497" w:author="Evan Kramer" w:date="2019-04-29T07:50:00Z">
          <w:pPr/>
        </w:pPrChange>
      </w:pPr>
      <w:moveFromRangeStart w:id="498" w:author="Evan Kramer" w:date="2019-04-29T08:25:00Z" w:name="move7418733"/>
      <w:moveFromRangeEnd w:id="492"/>
      <w:moveFrom w:id="499" w:author="Evan Kramer" w:date="2019-04-29T08:25:00Z">
        <w:ins w:id="500" w:author="Sarah Pham" w:date="2019-04-26T23:30:00Z">
          <w:r w:rsidDel="00110275">
            <w:t xml:space="preserve">Knisely, Amelia Ferrell (2019, April 19). </w:t>
          </w:r>
          <w:r w:rsidRPr="00924A57" w:rsidDel="00110275">
            <w:rPr>
              <w:i/>
            </w:rPr>
            <w:t>Bill creating commission to approve charter schools heads to governor’s desk.</w:t>
          </w:r>
          <w:r w:rsidDel="00110275">
            <w:t xml:space="preserve"> Retrieved from </w:t>
          </w:r>
          <w:r w:rsidDel="00110275">
            <w:rPr>
              <w:rStyle w:val="Hyperlink"/>
            </w:rPr>
            <w:fldChar w:fldCharType="begin"/>
          </w:r>
          <w:r w:rsidDel="00110275">
            <w:rPr>
              <w:rStyle w:val="Hyperlink"/>
            </w:rPr>
            <w:instrText xml:space="preserve"> HYPERLINK "https://www.tennessean.com/story/news/politics/2019/04/19/tennessee-charter-school-authorizer-bill-heads-gov-bill-lees-desk/3507968002/" </w:instrText>
          </w:r>
          <w:r w:rsidDel="00110275">
            <w:rPr>
              <w:rStyle w:val="Hyperlink"/>
            </w:rPr>
            <w:fldChar w:fldCharType="separate"/>
          </w:r>
          <w:r w:rsidDel="00110275">
            <w:rPr>
              <w:rStyle w:val="Hyperlink"/>
            </w:rPr>
            <w:t>https://www.tennessean.com/story/news/politics/2019/04/19/tennessee-charter-school-authorizer-bill-heads-gov-bill-lees-desk/3507968002/</w:t>
          </w:r>
          <w:r w:rsidDel="00110275">
            <w:rPr>
              <w:rStyle w:val="Hyperlink"/>
            </w:rPr>
            <w:fldChar w:fldCharType="end"/>
          </w:r>
        </w:ins>
      </w:moveFrom>
    </w:p>
    <w:p w14:paraId="7655296C" w14:textId="29AD16AF" w:rsidR="00BB5B50" w:rsidDel="00110275" w:rsidRDefault="00BB5B50">
      <w:pPr>
        <w:spacing w:after="0" w:line="480" w:lineRule="auto"/>
        <w:ind w:left="720" w:hanging="720"/>
        <w:rPr>
          <w:ins w:id="501" w:author="Sarah Pham" w:date="2019-04-26T23:30:00Z"/>
          <w:moveFrom w:id="502" w:author="Evan Kramer" w:date="2019-04-29T08:25:00Z"/>
        </w:rPr>
        <w:pPrChange w:id="503" w:author="Evan Kramer" w:date="2019-04-29T07:50:00Z">
          <w:pPr/>
        </w:pPrChange>
      </w:pPr>
      <w:moveFromRangeStart w:id="504" w:author="Evan Kramer" w:date="2019-04-29T08:25:00Z" w:name="move7418728"/>
      <w:moveFromRangeEnd w:id="498"/>
      <w:moveFrom w:id="505" w:author="Evan Kramer" w:date="2019-04-29T08:25:00Z">
        <w:ins w:id="506" w:author="Sarah Pham" w:date="2019-04-26T23:30:00Z">
          <w:r w:rsidDel="00110275">
            <w:t xml:space="preserve">Ebert, Joel, Gonzales, Jason, and Allison, Natalie (2019, April 23). </w:t>
          </w:r>
          <w:r w:rsidRPr="002E426F" w:rsidDel="00110275">
            <w:rPr>
              <w:i/>
            </w:rPr>
            <w:t>Bill giving parents public money for private school narrowly passes House in historic vote</w:t>
          </w:r>
          <w:r w:rsidDel="00110275">
            <w:t xml:space="preserve">. Retrieved from </w:t>
          </w:r>
          <w:r w:rsidDel="00110275">
            <w:rPr>
              <w:rStyle w:val="Hyperlink"/>
            </w:rPr>
            <w:fldChar w:fldCharType="begin"/>
          </w:r>
          <w:r w:rsidDel="00110275">
            <w:rPr>
              <w:rStyle w:val="Hyperlink"/>
            </w:rPr>
            <w:instrText xml:space="preserve"> HYPERLINK "https://www.tennessean.com/story/news/politics/2019/04/23/tennessee-school-vouchers-bill-lee-education-savings-accounts-house-vote/3548033002/" </w:instrText>
          </w:r>
          <w:r w:rsidDel="00110275">
            <w:rPr>
              <w:rStyle w:val="Hyperlink"/>
            </w:rPr>
            <w:fldChar w:fldCharType="separate"/>
          </w:r>
          <w:r w:rsidDel="00110275">
            <w:rPr>
              <w:rStyle w:val="Hyperlink"/>
            </w:rPr>
            <w:t>https://www.tennessean.com/story/news/politics/2019/04/23/tennessee-school-vouchers-bill-lee-education-savings-accounts-house-vote/3548033002/</w:t>
          </w:r>
          <w:r w:rsidDel="00110275">
            <w:rPr>
              <w:rStyle w:val="Hyperlink"/>
            </w:rPr>
            <w:fldChar w:fldCharType="end"/>
          </w:r>
        </w:ins>
      </w:moveFrom>
    </w:p>
    <w:moveFromRangeEnd w:id="504"/>
    <w:p w14:paraId="66FC8986" w14:textId="541C349B" w:rsidR="00AD0835" w:rsidRDefault="00BB5B50">
      <w:pPr>
        <w:spacing w:after="0" w:line="480" w:lineRule="auto"/>
        <w:ind w:left="720" w:hanging="720"/>
        <w:rPr>
          <w:ins w:id="507" w:author="Evan Kramer" w:date="2019-04-29T08:08:00Z"/>
          <w:rStyle w:val="Hyperlink"/>
        </w:rPr>
        <w:pPrChange w:id="508" w:author="Evan Kramer" w:date="2019-04-29T07:50:00Z">
          <w:pPr/>
        </w:pPrChange>
      </w:pPr>
      <w:ins w:id="509" w:author="Sarah Pham" w:date="2019-04-26T23:30:00Z">
        <w:r>
          <w:t>Aldrich, M</w:t>
        </w:r>
        <w:del w:id="510" w:author="Evan Kramer" w:date="2019-04-29T14:16:00Z">
          <w:r w:rsidDel="00AC1B57">
            <w:delText xml:space="preserve">arta </w:delText>
          </w:r>
        </w:del>
      </w:ins>
      <w:ins w:id="511" w:author="Evan Kramer" w:date="2019-04-29T14:16:00Z">
        <w:r w:rsidR="00AC1B57">
          <w:t xml:space="preserve">. </w:t>
        </w:r>
      </w:ins>
      <w:ins w:id="512" w:author="Sarah Pham" w:date="2019-04-26T23:30:00Z">
        <w:r>
          <w:t xml:space="preserve">(2018, September 25). </w:t>
        </w:r>
        <w:r w:rsidRPr="00924A57">
          <w:rPr>
            <w:i/>
          </w:rPr>
          <w:t>After three years, the fight to spend more money on Tennessee schools inches toward trial.</w:t>
        </w:r>
        <w:r>
          <w:t xml:space="preserve"> Retrieved from </w:t>
        </w:r>
        <w:r>
          <w:rPr>
            <w:rStyle w:val="Hyperlink"/>
          </w:rPr>
          <w:fldChar w:fldCharType="begin"/>
        </w:r>
        <w:r>
          <w:rPr>
            <w:rStyle w:val="Hyperlink"/>
          </w:rPr>
          <w:instrText xml:space="preserve"> HYPERLINK "https://www.chalkbeat.org/posts/tn/2018/09/25/after-three-years-the-fight-to-spend-more-money-on-tennessee-schools-inches-toward-trial/" </w:instrText>
        </w:r>
        <w:r>
          <w:rPr>
            <w:rStyle w:val="Hyperlink"/>
          </w:rPr>
          <w:fldChar w:fldCharType="separate"/>
        </w:r>
        <w:r>
          <w:rPr>
            <w:rStyle w:val="Hyperlink"/>
          </w:rPr>
          <w:t>https://www.chalkbeat.org/posts/tn/2018/09/25/after-three-years-the-fight-to-spend-more-money-on-tennessee-schools-inches-toward-trial/</w:t>
        </w:r>
        <w:r>
          <w:rPr>
            <w:rStyle w:val="Hyperlink"/>
          </w:rPr>
          <w:fldChar w:fldCharType="end"/>
        </w:r>
      </w:ins>
    </w:p>
    <w:p w14:paraId="704C0965" w14:textId="5A01F863" w:rsidR="00110275" w:rsidRDefault="00110275" w:rsidP="00110275">
      <w:pPr>
        <w:spacing w:after="0" w:line="480" w:lineRule="auto"/>
        <w:ind w:left="720" w:hanging="720"/>
        <w:rPr>
          <w:moveTo w:id="513" w:author="Evan Kramer" w:date="2019-04-29T08:25:00Z"/>
        </w:rPr>
      </w:pPr>
      <w:moveToRangeStart w:id="514" w:author="Evan Kramer" w:date="2019-04-29T08:25:00Z" w:name="move7418728"/>
      <w:moveTo w:id="515" w:author="Evan Kramer" w:date="2019-04-29T08:25:00Z">
        <w:r>
          <w:t xml:space="preserve">Ebert, </w:t>
        </w:r>
        <w:del w:id="516" w:author="Evan Kramer" w:date="2019-04-29T14:16:00Z">
          <w:r w:rsidDel="00AC1B57">
            <w:delText>Joel</w:delText>
          </w:r>
        </w:del>
      </w:moveTo>
      <w:ins w:id="517" w:author="Evan Kramer" w:date="2019-04-29T14:16:00Z">
        <w:r w:rsidR="00AC1B57">
          <w:t>J.</w:t>
        </w:r>
      </w:ins>
      <w:moveTo w:id="518" w:author="Evan Kramer" w:date="2019-04-29T08:25:00Z">
        <w:r>
          <w:t xml:space="preserve">, Gonzales, </w:t>
        </w:r>
        <w:del w:id="519" w:author="Evan Kramer" w:date="2019-04-29T14:16:00Z">
          <w:r w:rsidDel="00AC1B57">
            <w:delText>Jason</w:delText>
          </w:r>
        </w:del>
      </w:moveTo>
      <w:ins w:id="520" w:author="Evan Kramer" w:date="2019-04-29T14:16:00Z">
        <w:r w:rsidR="00AC1B57">
          <w:t>J.</w:t>
        </w:r>
      </w:ins>
      <w:moveTo w:id="521" w:author="Evan Kramer" w:date="2019-04-29T08:25:00Z">
        <w:r>
          <w:t xml:space="preserve">, and Allison, </w:t>
        </w:r>
        <w:del w:id="522" w:author="Evan Kramer" w:date="2019-04-29T14:16:00Z">
          <w:r w:rsidDel="00AC1B57">
            <w:delText xml:space="preserve">Natalie </w:delText>
          </w:r>
        </w:del>
      </w:moveTo>
      <w:ins w:id="523" w:author="Evan Kramer" w:date="2019-04-29T14:16:00Z">
        <w:r w:rsidR="00AC1B57">
          <w:t xml:space="preserve">N. </w:t>
        </w:r>
      </w:ins>
      <w:moveTo w:id="524" w:author="Evan Kramer" w:date="2019-04-29T08:25:00Z">
        <w:r>
          <w:t xml:space="preserve">(2019, April 23). </w:t>
        </w:r>
        <w:r w:rsidRPr="002E426F">
          <w:rPr>
            <w:i/>
          </w:rPr>
          <w:t>Bill giving parents public money for private school narrowly passes House in historic vote</w:t>
        </w:r>
        <w:r>
          <w:t xml:space="preserve">. Retrieved from </w:t>
        </w:r>
        <w:r>
          <w:rPr>
            <w:rStyle w:val="Hyperlink"/>
          </w:rPr>
          <w:fldChar w:fldCharType="begin"/>
        </w:r>
        <w:r>
          <w:rPr>
            <w:rStyle w:val="Hyperlink"/>
          </w:rPr>
          <w:instrText xml:space="preserve"> HYPERLINK "https://www.tennessean.com/story/news/politics/2019/04/23/tennessee-school-vouchers-bill-lee-education-savings-accounts-house-vote/3548033002/" </w:instrText>
        </w:r>
        <w:r>
          <w:rPr>
            <w:rStyle w:val="Hyperlink"/>
          </w:rPr>
          <w:fldChar w:fldCharType="separate"/>
        </w:r>
        <w:r>
          <w:rPr>
            <w:rStyle w:val="Hyperlink"/>
          </w:rPr>
          <w:t>https://www.tennessean.com/story/news/politics/2019/04/23/tennessee-school-vouchers-bill-lee-education-savings-accounts-house-vote/3548033002/</w:t>
        </w:r>
        <w:r>
          <w:rPr>
            <w:rStyle w:val="Hyperlink"/>
          </w:rPr>
          <w:fldChar w:fldCharType="end"/>
        </w:r>
      </w:moveTo>
    </w:p>
    <w:moveToRangeEnd w:id="514"/>
    <w:p w14:paraId="3A434EBB" w14:textId="628953FE" w:rsidR="00AD0835" w:rsidRPr="00AD0835" w:rsidDel="00AD0835" w:rsidRDefault="00AD0835">
      <w:pPr>
        <w:spacing w:after="0" w:line="480" w:lineRule="auto"/>
        <w:ind w:left="720" w:hanging="720"/>
        <w:rPr>
          <w:ins w:id="525" w:author="Sarah Pham" w:date="2019-04-26T23:30:00Z"/>
          <w:del w:id="526" w:author="Evan Kramer" w:date="2019-04-29T08:08:00Z"/>
          <w:color w:val="0000FF"/>
          <w:u w:val="single"/>
          <w:rPrChange w:id="527" w:author="Evan Kramer" w:date="2019-04-29T08:08:00Z">
            <w:rPr>
              <w:ins w:id="528" w:author="Sarah Pham" w:date="2019-04-26T23:30:00Z"/>
              <w:del w:id="529" w:author="Evan Kramer" w:date="2019-04-29T08:08:00Z"/>
            </w:rPr>
          </w:rPrChange>
        </w:rPr>
        <w:pPrChange w:id="530" w:author="Evan Kramer" w:date="2019-04-29T07:50:00Z">
          <w:pPr/>
        </w:pPrChange>
      </w:pPr>
      <w:ins w:id="531" w:author="Evan Kramer" w:date="2019-04-29T08:08:00Z">
        <w:r>
          <w:t xml:space="preserve">Farmer, </w:t>
        </w:r>
      </w:ins>
      <w:ins w:id="532" w:author="Evan Kramer" w:date="2019-04-29T14:17:00Z">
        <w:r w:rsidR="001D68E7">
          <w:t xml:space="preserve">B. </w:t>
        </w:r>
      </w:ins>
      <w:ins w:id="533" w:author="Evan Kramer" w:date="2019-04-29T08:08:00Z">
        <w:r>
          <w:t xml:space="preserve">(2019, March 19). </w:t>
        </w:r>
        <w:r>
          <w:rPr>
            <w:i/>
          </w:rPr>
          <w:t>Even Before Its Incentives Are Finalized, Amazon Is Already Making Waves in Nashville</w:t>
        </w:r>
        <w:r w:rsidRPr="00924A57">
          <w:rPr>
            <w:i/>
          </w:rPr>
          <w:t>.</w:t>
        </w:r>
        <w:r>
          <w:t xml:space="preserve"> Retrieved from</w:t>
        </w:r>
      </w:ins>
    </w:p>
    <w:p w14:paraId="48E71C20" w14:textId="77777777" w:rsidR="00110275" w:rsidRDefault="00AD0835" w:rsidP="00110275">
      <w:pPr>
        <w:spacing w:after="0" w:line="480" w:lineRule="auto"/>
        <w:ind w:left="720" w:hanging="720"/>
        <w:rPr>
          <w:ins w:id="534" w:author="Evan Kramer" w:date="2019-04-29T08:25:00Z"/>
        </w:rPr>
      </w:pPr>
      <w:ins w:id="535" w:author="Evan Kramer" w:date="2019-04-29T08:08:00Z">
        <w:r>
          <w:t xml:space="preserve"> </w:t>
        </w:r>
        <w:r>
          <w:fldChar w:fldCharType="begin"/>
        </w:r>
        <w:r>
          <w:instrText xml:space="preserve"> HYPERLINK "https://www.nashvillepublicradio.org/post/even-its-incentives-are-finalized-amazon-already-making-waves-nashville" \l "stream/0" </w:instrText>
        </w:r>
        <w:r>
          <w:fldChar w:fldCharType="separate"/>
        </w:r>
        <w:r>
          <w:rPr>
            <w:rStyle w:val="Hyperlink"/>
          </w:rPr>
          <w:t>https://www.nashvillepublicradio.org/post/even-its-incentives-are-finalized-amazon-already-making-waves-nashville#stream/0</w:t>
        </w:r>
        <w:r>
          <w:fldChar w:fldCharType="end"/>
        </w:r>
      </w:ins>
      <w:ins w:id="536" w:author="Evan Kramer" w:date="2019-04-29T08:25:00Z">
        <w:r w:rsidR="00110275" w:rsidRPr="00110275">
          <w:t xml:space="preserve"> </w:t>
        </w:r>
      </w:ins>
    </w:p>
    <w:p w14:paraId="1A9A12D8" w14:textId="7EAA16FF" w:rsidR="00110275" w:rsidRDefault="00110275" w:rsidP="00110275">
      <w:pPr>
        <w:spacing w:after="0" w:line="480" w:lineRule="auto"/>
        <w:ind w:left="720" w:hanging="720"/>
        <w:rPr>
          <w:moveTo w:id="537" w:author="Evan Kramer" w:date="2019-04-29T08:25:00Z"/>
        </w:rPr>
      </w:pPr>
      <w:moveToRangeStart w:id="538" w:author="Evan Kramer" w:date="2019-04-29T08:25:00Z" w:name="move7418721"/>
      <w:moveTo w:id="539" w:author="Evan Kramer" w:date="2019-04-29T08:25:00Z">
        <w:r>
          <w:t xml:space="preserve">Gonzales, </w:t>
        </w:r>
        <w:del w:id="540" w:author="Evan Kramer" w:date="2019-04-29T14:17:00Z">
          <w:r w:rsidDel="00B56536">
            <w:delText>Jason</w:delText>
          </w:r>
        </w:del>
      </w:moveTo>
      <w:ins w:id="541" w:author="Evan Kramer" w:date="2019-04-29T14:17:00Z">
        <w:r w:rsidR="00B56536">
          <w:t>J.</w:t>
        </w:r>
      </w:ins>
      <w:moveTo w:id="542" w:author="Evan Kramer" w:date="2019-04-29T08:25:00Z">
        <w:r>
          <w:t xml:space="preserve"> (2019, March 15). </w:t>
        </w:r>
        <w:r w:rsidRPr="00894DBE">
          <w:rPr>
            <w:i/>
          </w:rPr>
          <w:t>Gov. Bill Lee says Tennessee’s education formula is fully funded. School officials say not so fast</w:t>
        </w:r>
        <w:r>
          <w:t xml:space="preserve">. Retrieved from </w:t>
        </w:r>
        <w:r>
          <w:rPr>
            <w:rStyle w:val="Hyperlink"/>
          </w:rPr>
          <w:fldChar w:fldCharType="begin"/>
        </w:r>
        <w:r>
          <w:rPr>
            <w:rStyle w:val="Hyperlink"/>
          </w:rPr>
          <w:instrText xml:space="preserve"> HYPERLINK "https://www.tennessean.com/story/news/education/2019/03/15/educators-says-tennessees-bep-formula-doesnt-provide-enough-schools/3143705002/" </w:instrText>
        </w:r>
        <w:r>
          <w:rPr>
            <w:rStyle w:val="Hyperlink"/>
          </w:rPr>
          <w:fldChar w:fldCharType="separate"/>
        </w:r>
        <w:r w:rsidRPr="005C40E0">
          <w:rPr>
            <w:rStyle w:val="Hyperlink"/>
          </w:rPr>
          <w:t>https://www.tennessean.com/story/news/education/2019/03/15/educators-says-tennessees-bep-formula-doesnt-provide-enough-schools/3143705002/</w:t>
        </w:r>
        <w:r>
          <w:rPr>
            <w:rStyle w:val="Hyperlink"/>
          </w:rPr>
          <w:fldChar w:fldCharType="end"/>
        </w:r>
      </w:moveTo>
    </w:p>
    <w:p w14:paraId="7A03BBFC" w14:textId="67CA6899" w:rsidR="00110275" w:rsidDel="003002BF" w:rsidRDefault="00110275" w:rsidP="00110275">
      <w:pPr>
        <w:spacing w:after="0" w:line="480" w:lineRule="auto"/>
        <w:ind w:left="720" w:hanging="720"/>
        <w:rPr>
          <w:del w:id="543" w:author="Evan Kramer" w:date="2019-04-29T14:18:00Z"/>
          <w:moveTo w:id="544" w:author="Evan Kramer" w:date="2019-04-29T08:25:00Z"/>
        </w:rPr>
      </w:pPr>
      <w:moveToRangeStart w:id="545" w:author="Evan Kramer" w:date="2019-04-29T08:25:00Z" w:name="move7418733"/>
      <w:moveToRangeEnd w:id="538"/>
      <w:moveTo w:id="546" w:author="Evan Kramer" w:date="2019-04-29T08:25:00Z">
        <w:r>
          <w:t>Knisely, A</w:t>
        </w:r>
        <w:del w:id="547" w:author="Evan Kramer" w:date="2019-04-29T14:17:00Z">
          <w:r w:rsidDel="00572F49">
            <w:delText>melia Ferrell</w:delText>
          </w:r>
        </w:del>
      </w:moveTo>
      <w:ins w:id="548" w:author="Evan Kramer" w:date="2019-04-29T14:17:00Z">
        <w:r w:rsidR="00572F49">
          <w:t>. F.</w:t>
        </w:r>
      </w:ins>
      <w:ins w:id="549" w:author="Evan Kramer" w:date="2019-04-29T14:15:00Z">
        <w:r w:rsidR="00AC1B57">
          <w:t>.</w:t>
        </w:r>
      </w:ins>
      <w:moveTo w:id="550" w:author="Evan Kramer" w:date="2019-04-29T08:25:00Z">
        <w:r>
          <w:t xml:space="preserve"> (2019, April 19). </w:t>
        </w:r>
        <w:r w:rsidRPr="00924A57">
          <w:rPr>
            <w:i/>
          </w:rPr>
          <w:t>Bill creating commission to approve charter schools heads to governor’s desk.</w:t>
        </w:r>
        <w:r>
          <w:t xml:space="preserve"> Retrieved from </w:t>
        </w:r>
        <w:r>
          <w:rPr>
            <w:rStyle w:val="Hyperlink"/>
          </w:rPr>
          <w:fldChar w:fldCharType="begin"/>
        </w:r>
        <w:r>
          <w:rPr>
            <w:rStyle w:val="Hyperlink"/>
          </w:rPr>
          <w:instrText xml:space="preserve"> HYPERLINK "https://www.tennessean.com/story/news/politics/2019/04/19/tennessee-charter-school-authorizer-bill-heads-gov-bill-lees-desk/3507968002/" </w:instrText>
        </w:r>
        <w:r>
          <w:rPr>
            <w:rStyle w:val="Hyperlink"/>
          </w:rPr>
          <w:fldChar w:fldCharType="separate"/>
        </w:r>
        <w:r>
          <w:rPr>
            <w:rStyle w:val="Hyperlink"/>
          </w:rPr>
          <w:t>https://www.tennessean.com/story/news/politics/2019/04/19/tennessee-charter-school-authorizer-bill-heads-gov-bill-lees-desk/3507968002/</w:t>
        </w:r>
        <w:r>
          <w:rPr>
            <w:rStyle w:val="Hyperlink"/>
          </w:rPr>
          <w:fldChar w:fldCharType="end"/>
        </w:r>
      </w:moveTo>
    </w:p>
    <w:moveToRangeEnd w:id="545"/>
    <w:p w14:paraId="4A87D5E0" w14:textId="77777777" w:rsidR="009551D7" w:rsidRDefault="009551D7" w:rsidP="003002BF">
      <w:pPr>
        <w:spacing w:after="0" w:line="480" w:lineRule="auto"/>
        <w:ind w:left="720" w:hanging="720"/>
        <w:rPr>
          <w:ins w:id="551" w:author="Evan Kramer" w:date="2019-04-29T12:40:00Z"/>
        </w:rPr>
        <w:pPrChange w:id="552" w:author="Evan Kramer" w:date="2019-04-29T14:18:00Z">
          <w:pPr>
            <w:spacing w:after="0" w:line="480" w:lineRule="auto"/>
            <w:ind w:left="720" w:hanging="720"/>
          </w:pPr>
        </w:pPrChange>
      </w:pPr>
    </w:p>
    <w:p w14:paraId="7DEF8483" w14:textId="2990489D" w:rsidR="003002BF" w:rsidRDefault="003002BF" w:rsidP="009551D7">
      <w:pPr>
        <w:spacing w:after="0" w:line="480" w:lineRule="auto"/>
        <w:ind w:left="720" w:hanging="720"/>
        <w:rPr>
          <w:ins w:id="553" w:author="Evan Kramer" w:date="2019-04-29T14:19:00Z"/>
          <w:rStyle w:val="Hyperlink"/>
        </w:rPr>
      </w:pPr>
      <w:ins w:id="554" w:author="Evan Kramer" w:date="2019-04-29T14:18:00Z">
        <w:r>
          <w:t xml:space="preserve">Tennessee Bureau of Investigation (2019). </w:t>
        </w:r>
        <w:r>
          <w:rPr>
            <w:i/>
          </w:rPr>
          <w:t>Tennessee Crime Online Statistics Website</w:t>
        </w:r>
        <w:r>
          <w:t xml:space="preserve">. Retrieved from </w:t>
        </w:r>
      </w:ins>
      <w:ins w:id="555" w:author="Evan Kramer" w:date="2019-04-29T14:19:00Z">
        <w:r>
          <w:fldChar w:fldCharType="begin"/>
        </w:r>
        <w:r>
          <w:instrText xml:space="preserve"> HYPERLINK "https://crimeinsight.tbi.tn.gov/" </w:instrText>
        </w:r>
        <w:r>
          <w:fldChar w:fldCharType="separate"/>
        </w:r>
        <w:r>
          <w:rPr>
            <w:rStyle w:val="Hyperlink"/>
          </w:rPr>
          <w:t>https://crimeinsight.tbi.tn.gov/</w:t>
        </w:r>
        <w:r>
          <w:rPr>
            <w:rStyle w:val="Hyperlink"/>
          </w:rPr>
          <w:fldChar w:fldCharType="end"/>
        </w:r>
      </w:ins>
    </w:p>
    <w:p w14:paraId="15D335E0" w14:textId="20F9580F" w:rsidR="009E05DD" w:rsidRPr="006D53EE" w:rsidRDefault="009E05DD" w:rsidP="006D53EE">
      <w:pPr>
        <w:spacing w:after="0" w:line="480" w:lineRule="auto"/>
        <w:ind w:left="720" w:hanging="720"/>
        <w:rPr>
          <w:ins w:id="556" w:author="Evan Kramer" w:date="2019-04-29T14:21:00Z"/>
          <w:color w:val="0000FF"/>
          <w:u w:val="single"/>
          <w:rPrChange w:id="557" w:author="Evan Kramer" w:date="2019-04-29T14:22:00Z">
            <w:rPr>
              <w:ins w:id="558" w:author="Evan Kramer" w:date="2019-04-29T14:21:00Z"/>
            </w:rPr>
          </w:rPrChange>
        </w:rPr>
        <w:pPrChange w:id="559" w:author="Evan Kramer" w:date="2019-04-29T14:22:00Z">
          <w:pPr>
            <w:spacing w:after="0" w:line="480" w:lineRule="auto"/>
            <w:ind w:left="720" w:hanging="720"/>
          </w:pPr>
        </w:pPrChange>
      </w:pPr>
      <w:ins w:id="560" w:author="Evan Kramer" w:date="2019-04-29T14:21:00Z">
        <w:r>
          <w:t xml:space="preserve">Tennessee </w:t>
        </w:r>
        <w:r w:rsidR="006C1BE7">
          <w:t xml:space="preserve">Department of </w:t>
        </w:r>
        <w:r>
          <w:t xml:space="preserve">Education (2019). </w:t>
        </w:r>
        <w:r w:rsidR="006C1BE7">
          <w:rPr>
            <w:i/>
          </w:rPr>
          <w:t>Data Downloads</w:t>
        </w:r>
        <w:r>
          <w:t xml:space="preserve">. Retrieved from </w:t>
        </w:r>
        <w:r w:rsidR="006C1BE7">
          <w:fldChar w:fldCharType="begin"/>
        </w:r>
        <w:r w:rsidR="006C1BE7">
          <w:instrText xml:space="preserve"> HYPERLINK "https://www.tn.gov/education/data/data-downloads.html" </w:instrText>
        </w:r>
        <w:r w:rsidR="006C1BE7">
          <w:fldChar w:fldCharType="separate"/>
        </w:r>
        <w:r w:rsidR="006C1BE7">
          <w:rPr>
            <w:rStyle w:val="Hyperlink"/>
          </w:rPr>
          <w:t>https://www.tn.gov/education/data/data-downloads.html</w:t>
        </w:r>
        <w:r w:rsidR="006C1BE7">
          <w:rPr>
            <w:rStyle w:val="Hyperlink"/>
          </w:rPr>
          <w:fldChar w:fldCharType="end"/>
        </w:r>
        <w:bookmarkStart w:id="561" w:name="_GoBack"/>
        <w:bookmarkEnd w:id="561"/>
      </w:ins>
    </w:p>
    <w:p w14:paraId="4972B924" w14:textId="5E925D8C" w:rsidR="004C1F44" w:rsidRPr="006D53EE" w:rsidRDefault="004C1F44" w:rsidP="006D53EE">
      <w:pPr>
        <w:spacing w:after="0" w:line="480" w:lineRule="auto"/>
        <w:ind w:left="720" w:hanging="720"/>
        <w:rPr>
          <w:ins w:id="562" w:author="Evan Kramer" w:date="2019-04-29T14:18:00Z"/>
          <w:color w:val="0000FF"/>
          <w:u w:val="single"/>
          <w:rPrChange w:id="563" w:author="Evan Kramer" w:date="2019-04-29T14:21:00Z">
            <w:rPr>
              <w:ins w:id="564" w:author="Evan Kramer" w:date="2019-04-29T14:18:00Z"/>
            </w:rPr>
          </w:rPrChange>
        </w:rPr>
        <w:pPrChange w:id="565" w:author="Evan Kramer" w:date="2019-04-29T14:21:00Z">
          <w:pPr>
            <w:spacing w:after="0" w:line="480" w:lineRule="auto"/>
            <w:ind w:left="720" w:hanging="720"/>
          </w:pPr>
        </w:pPrChange>
      </w:pPr>
      <w:ins w:id="566" w:author="Evan Kramer" w:date="2019-04-29T14:19:00Z">
        <w:r>
          <w:lastRenderedPageBreak/>
          <w:t xml:space="preserve">Tennessee </w:t>
        </w:r>
        <w:r>
          <w:t xml:space="preserve">Higher Education Commission </w:t>
        </w:r>
        <w:r>
          <w:t xml:space="preserve">(2019, January 11). </w:t>
        </w:r>
      </w:ins>
      <w:ins w:id="567" w:author="Evan Kramer" w:date="2019-04-29T14:21:00Z">
        <w:r w:rsidR="0075549A">
          <w:rPr>
            <w:i/>
          </w:rPr>
          <w:t>County Profiles</w:t>
        </w:r>
      </w:ins>
      <w:ins w:id="568" w:author="Evan Kramer" w:date="2019-04-29T14:19:00Z">
        <w:r>
          <w:t xml:space="preserve">. Retrieved from </w:t>
        </w:r>
      </w:ins>
      <w:ins w:id="569" w:author="Evan Kramer" w:date="2019-04-29T14:20:00Z">
        <w:r>
          <w:fldChar w:fldCharType="begin"/>
        </w:r>
        <w:r>
          <w:instrText xml:space="preserve"> HYPERLINK "https://www.tn.gov/thec/bureaus/planning-and-research/county-profiles.html" </w:instrText>
        </w:r>
        <w:r>
          <w:fldChar w:fldCharType="separate"/>
        </w:r>
        <w:r>
          <w:rPr>
            <w:rStyle w:val="Hyperlink"/>
          </w:rPr>
          <w:t>https://www.tn.gov/thec/bureaus/planning-and-research/county-profiles.html</w:t>
        </w:r>
        <w:r>
          <w:rPr>
            <w:rStyle w:val="Hyperlink"/>
          </w:rPr>
          <w:fldChar w:fldCharType="end"/>
        </w:r>
      </w:ins>
    </w:p>
    <w:p w14:paraId="0B6AD47A" w14:textId="7A0A7320" w:rsidR="009551D7" w:rsidRDefault="009551D7" w:rsidP="009551D7">
      <w:pPr>
        <w:spacing w:after="0" w:line="480" w:lineRule="auto"/>
        <w:ind w:left="720" w:hanging="720"/>
        <w:rPr>
          <w:ins w:id="570" w:author="Evan Kramer" w:date="2019-04-29T12:39:00Z"/>
        </w:rPr>
      </w:pPr>
      <w:ins w:id="571" w:author="Evan Kramer" w:date="2019-04-29T12:39:00Z">
        <w:r>
          <w:t xml:space="preserve">Tennessee Housing Development Authority </w:t>
        </w:r>
        <w:r>
          <w:t>(</w:t>
        </w:r>
      </w:ins>
      <w:ins w:id="572" w:author="Evan Kramer" w:date="2019-04-29T12:40:00Z">
        <w:r>
          <w:t>2019</w:t>
        </w:r>
      </w:ins>
      <w:ins w:id="573" w:author="Evan Kramer" w:date="2019-04-29T12:39:00Z">
        <w:r>
          <w:t xml:space="preserve">). </w:t>
        </w:r>
      </w:ins>
      <w:ins w:id="574" w:author="Evan Kramer" w:date="2019-04-29T12:40:00Z">
        <w:r>
          <w:rPr>
            <w:i/>
          </w:rPr>
          <w:t>Tennessee Home Sales Data</w:t>
        </w:r>
      </w:ins>
      <w:ins w:id="575" w:author="Evan Kramer" w:date="2019-04-29T12:39:00Z">
        <w:r w:rsidRPr="00924A57">
          <w:rPr>
            <w:i/>
          </w:rPr>
          <w:t>.</w:t>
        </w:r>
        <w:r>
          <w:t xml:space="preserve"> Retrieved from </w:t>
        </w:r>
      </w:ins>
      <w:ins w:id="576" w:author="Evan Kramer" w:date="2019-04-29T12:40:00Z">
        <w:r>
          <w:fldChar w:fldCharType="begin"/>
        </w:r>
        <w:r>
          <w:instrText xml:space="preserve"> HYPERLINK "https://thda.org/research-planning/home-sales-price-by-county" </w:instrText>
        </w:r>
        <w:r>
          <w:fldChar w:fldCharType="separate"/>
        </w:r>
        <w:r>
          <w:rPr>
            <w:rStyle w:val="Hyperlink"/>
          </w:rPr>
          <w:t>https://thda.org/research-planning/home-sales-price-by-county</w:t>
        </w:r>
        <w:r>
          <w:rPr>
            <w:rStyle w:val="Hyperlink"/>
          </w:rPr>
          <w:fldChar w:fldCharType="end"/>
        </w:r>
      </w:ins>
    </w:p>
    <w:p w14:paraId="7B48DFF1" w14:textId="5C129896" w:rsidR="00E46217" w:rsidRPr="00897938" w:rsidRDefault="00E46217">
      <w:pPr>
        <w:spacing w:after="0" w:line="480" w:lineRule="auto"/>
        <w:ind w:left="720" w:hanging="720"/>
        <w:pPrChange w:id="577" w:author="Evan Kramer" w:date="2019-04-29T07:50:00Z">
          <w:pPr>
            <w:pStyle w:val="ListParagraph"/>
            <w:numPr>
              <w:numId w:val="13"/>
            </w:numPr>
            <w:spacing w:after="0"/>
            <w:ind w:hanging="360"/>
          </w:pPr>
        </w:pPrChange>
      </w:pPr>
    </w:p>
    <w:sectPr w:rsidR="00E46217" w:rsidRPr="00897938" w:rsidSect="00F63501">
      <w:headerReference w:type="default" r:id="rId19"/>
      <w:headerReference w:type="first" r:id="rId20"/>
      <w:pgSz w:w="12240" w:h="15840"/>
      <w:pgMar w:top="1440" w:right="1440" w:bottom="1440" w:left="1440" w:header="720" w:footer="720" w:gutter="0"/>
      <w:cols w:space="720"/>
      <w:titlePg/>
      <w:docGrid w:linePitch="360"/>
      <w:sectPrChange w:id="594" w:author="Evan Kramer" w:date="2019-04-29T07:51:00Z">
        <w:sectPr w:rsidR="00E46217" w:rsidRPr="00897938" w:rsidSect="00F63501">
          <w:pgMar w:top="1440" w:right="1440" w:bottom="1440" w:left="1440" w:header="720" w:footer="720" w:gutter="0"/>
          <w:titlePg w:val="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9" w:author="Sarah Pham" w:date="2019-04-26T18:08:00Z" w:initials="SP">
    <w:p w14:paraId="6C77A4C6" w14:textId="1CEB3165" w:rsidR="00AF4419" w:rsidRDefault="00AF4419">
      <w:pPr>
        <w:pStyle w:val="CommentText"/>
      </w:pPr>
      <w:r>
        <w:rPr>
          <w:rStyle w:val="CommentReference"/>
        </w:rPr>
        <w:annotationRef/>
      </w:r>
      <w:r w:rsidR="00616476">
        <w:t>Shouldn’t this say that a 10% decrease in per-pupil expenditures is associated with a 37% increase in student growth (TVAAS)?</w:t>
      </w:r>
    </w:p>
  </w:comment>
  <w:comment w:id="387" w:author="Sarah Pham" w:date="2019-04-26T18:18:00Z" w:initials="SP">
    <w:p w14:paraId="0B131754" w14:textId="4ED5FD38" w:rsidR="00616476" w:rsidRDefault="00616476">
      <w:pPr>
        <w:pStyle w:val="CommentText"/>
      </w:pPr>
      <w:r>
        <w:rPr>
          <w:rStyle w:val="CommentReference"/>
        </w:rPr>
        <w:annotationRef/>
      </w:r>
      <w:r>
        <w:t>Student growth?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77A4C6" w15:done="0"/>
  <w15:commentEx w15:paraId="0B1317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A31BD" w16cid:durableId="206DC68E"/>
  <w16cid:commentId w16cid:paraId="6C77A4C6" w16cid:durableId="206DC785"/>
  <w16cid:commentId w16cid:paraId="0B131754" w16cid:durableId="206DC9EC"/>
  <w16cid:commentId w16cid:paraId="25E126CD" w16cid:durableId="206DCAAE"/>
  <w16cid:commentId w16cid:paraId="177AEDA5" w16cid:durableId="206C993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2CC51" w14:textId="77777777" w:rsidR="004A4873" w:rsidRDefault="004A4873" w:rsidP="008723FB">
      <w:pPr>
        <w:spacing w:after="0" w:line="240" w:lineRule="auto"/>
      </w:pPr>
      <w:r>
        <w:separator/>
      </w:r>
    </w:p>
  </w:endnote>
  <w:endnote w:type="continuationSeparator" w:id="0">
    <w:p w14:paraId="34B99193" w14:textId="77777777" w:rsidR="004A4873" w:rsidRDefault="004A4873"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8D1B8" w14:textId="77777777" w:rsidR="004A4873" w:rsidRDefault="004A4873" w:rsidP="008723FB">
      <w:pPr>
        <w:spacing w:after="0" w:line="240" w:lineRule="auto"/>
      </w:pPr>
      <w:r>
        <w:separator/>
      </w:r>
    </w:p>
  </w:footnote>
  <w:footnote w:type="continuationSeparator" w:id="0">
    <w:p w14:paraId="365A2529" w14:textId="77777777" w:rsidR="004A4873" w:rsidRDefault="004A4873" w:rsidP="008723FB">
      <w:pPr>
        <w:spacing w:after="0" w:line="240" w:lineRule="auto"/>
      </w:pPr>
      <w:r>
        <w:continuationSeparator/>
      </w:r>
    </w:p>
  </w:footnote>
  <w:footnote w:id="1">
    <w:p w14:paraId="751C20E5" w14:textId="77777777" w:rsidR="00AE77FE" w:rsidRDefault="00AE77FE" w:rsidP="00AE77FE">
      <w:pPr>
        <w:pStyle w:val="FootnoteText"/>
      </w:pPr>
      <w:r>
        <w:rPr>
          <w:rStyle w:val="FootnoteReference"/>
        </w:rPr>
        <w:footnoteRef/>
      </w:r>
      <w:r>
        <w:t xml:space="preserve"> Value-added performance </w:t>
      </w:r>
      <w:r w:rsidR="000237EC">
        <w:t xml:space="preserve">(i.e., Tennessee Value-Added Assessment System or TVAAS) </w:t>
      </w:r>
      <w:r w:rsidR="00CE3B15">
        <w:t xml:space="preserve">is a statistical measure that </w:t>
      </w:r>
      <w:r w:rsidR="000237EC">
        <w:t xml:space="preserve">compares the average predicted scale scores of students in a given district to their actual scale scores. Predicted scores are constructed based on statewide performance and students’ prior test scores. Please consult this </w:t>
      </w:r>
      <w:hyperlink r:id="rId1" w:history="1">
        <w:r w:rsidR="000237EC" w:rsidRPr="000237EC">
          <w:rPr>
            <w:rStyle w:val="Hyperlink"/>
          </w:rPr>
          <w:t>technical documentation</w:t>
        </w:r>
      </w:hyperlink>
      <w:r w:rsidR="000237EC">
        <w:t xml:space="preserve"> for more information on TVAAS calculations.</w:t>
      </w:r>
    </w:p>
  </w:footnote>
  <w:footnote w:id="2">
    <w:p w14:paraId="6FEA8DA7" w14:textId="5C24A0B2" w:rsidR="007B2AED" w:rsidRDefault="007B2AED">
      <w:pPr>
        <w:pStyle w:val="FootnoteText"/>
      </w:pPr>
      <w:r>
        <w:rPr>
          <w:rStyle w:val="FootnoteReference"/>
        </w:rPr>
        <w:footnoteRef/>
      </w:r>
      <w:r>
        <w:t xml:space="preserve"> The Average daily membership calculation represents the average number of students enrolled </w:t>
      </w:r>
      <w:r w:rsidR="00554B3B">
        <w:t>across</w:t>
      </w:r>
      <w:r>
        <w:t xml:space="preserve"> </w:t>
      </w:r>
      <w:r w:rsidR="00554B3B">
        <w:t xml:space="preserve">various 20-day enrollment periods. For more information, please consult the Tennessee Department of Education’s </w:t>
      </w:r>
      <w:hyperlink r:id="rId2" w:history="1">
        <w:r w:rsidR="00554B3B" w:rsidRPr="00554B3B">
          <w:rPr>
            <w:rStyle w:val="Hyperlink"/>
          </w:rPr>
          <w:t>Attendance Manual</w:t>
        </w:r>
      </w:hyperlink>
      <w:r w:rsidR="008E2237">
        <w:t>.</w:t>
      </w:r>
    </w:p>
  </w:footnote>
  <w:footnote w:id="3">
    <w:p w14:paraId="4C214B82" w14:textId="6C2D9F55" w:rsidR="00780C51" w:rsidRDefault="00780C51">
      <w:pPr>
        <w:pStyle w:val="FootnoteText"/>
      </w:pPr>
      <w:r>
        <w:rPr>
          <w:rStyle w:val="FootnoteReference"/>
        </w:rPr>
        <w:footnoteRef/>
      </w:r>
      <w:r>
        <w:t xml:space="preserve"> Until the 2014-15 school year, students were considered economically disadvantaged based on whether they qualified for free or reduced price lunch. </w:t>
      </w:r>
      <w:r w:rsidR="008E2237">
        <w:t>Starting in the 2015-16 school year, students are considered economically disadvantaged through direct certification, that is, if they qualify for other state or federal benefits such as the Supplemental Nutrition Assistance Program.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50A36" w14:textId="50E6FDDA" w:rsidR="00E91B9A" w:rsidRDefault="00E91B9A">
    <w:pPr>
      <w:pStyle w:val="Header"/>
      <w:rPr>
        <w:ins w:id="578" w:author="Evan Kramer" w:date="2019-04-29T07:56:00Z"/>
      </w:rPr>
      <w:pPrChange w:id="579" w:author="Evan Kramer" w:date="2019-04-29T07:56:00Z">
        <w:pPr>
          <w:pStyle w:val="Header"/>
          <w:jc w:val="right"/>
        </w:pPr>
      </w:pPrChange>
    </w:pPr>
    <w:ins w:id="580" w:author="Evan Kramer" w:date="2019-04-29T07:56:00Z">
      <w:r>
        <w:t xml:space="preserve">An Educated Workforce     </w:t>
      </w:r>
    </w:ins>
    <w:ins w:id="581" w:author="Evan Kramer" w:date="2019-04-29T07:57:00Z">
      <w:r w:rsidR="00947D83">
        <w:tab/>
      </w:r>
      <w:r w:rsidR="00947D83">
        <w:tab/>
      </w:r>
    </w:ins>
    <w:customXmlInsRangeStart w:id="582" w:author="Evan Kramer" w:date="2019-04-29T07:56:00Z"/>
    <w:sdt>
      <w:sdtPr>
        <w:id w:val="-1293518941"/>
        <w:docPartObj>
          <w:docPartGallery w:val="Page Numbers (Top of Page)"/>
          <w:docPartUnique/>
        </w:docPartObj>
      </w:sdtPr>
      <w:sdtEndPr>
        <w:rPr>
          <w:noProof/>
        </w:rPr>
      </w:sdtEndPr>
      <w:sdtContent>
        <w:customXmlInsRangeEnd w:id="582"/>
        <w:ins w:id="583" w:author="Evan Kramer" w:date="2019-04-29T07:56:00Z">
          <w:r>
            <w:fldChar w:fldCharType="begin"/>
          </w:r>
          <w:r>
            <w:instrText xml:space="preserve"> PAGE   \* MERGEFORMAT </w:instrText>
          </w:r>
          <w:r>
            <w:fldChar w:fldCharType="separate"/>
          </w:r>
        </w:ins>
        <w:r w:rsidR="006D53EE">
          <w:rPr>
            <w:noProof/>
          </w:rPr>
          <w:t>21</w:t>
        </w:r>
        <w:ins w:id="584" w:author="Evan Kramer" w:date="2019-04-29T07:56:00Z">
          <w:r>
            <w:rPr>
              <w:noProof/>
            </w:rPr>
            <w:fldChar w:fldCharType="end"/>
          </w:r>
        </w:ins>
        <w:customXmlInsRangeStart w:id="585" w:author="Evan Kramer" w:date="2019-04-29T07:56:00Z"/>
      </w:sdtContent>
    </w:sdt>
    <w:customXmlInsRangeEnd w:id="585"/>
  </w:p>
  <w:p w14:paraId="3A9BB0C4" w14:textId="295A0A42" w:rsidR="008723FB" w:rsidRDefault="008723FB" w:rsidP="008723F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9A90D" w14:textId="0DA9A6C5" w:rsidR="00AC7958" w:rsidRDefault="00AC7958">
    <w:pPr>
      <w:pStyle w:val="Header"/>
      <w:rPr>
        <w:ins w:id="586" w:author="Evan Kramer" w:date="2019-04-29T07:54:00Z"/>
      </w:rPr>
      <w:pPrChange w:id="587" w:author="Evan Kramer" w:date="2019-04-29T07:54:00Z">
        <w:pPr>
          <w:pStyle w:val="Header"/>
          <w:jc w:val="right"/>
        </w:pPr>
      </w:pPrChange>
    </w:pPr>
    <w:ins w:id="588" w:author="Evan Kramer" w:date="2019-04-29T07:54:00Z">
      <w:r>
        <w:t xml:space="preserve">Running head: An Educated Workforce     </w:t>
      </w:r>
    </w:ins>
    <w:ins w:id="589" w:author="Evan Kramer" w:date="2019-04-29T07:57:00Z">
      <w:r w:rsidR="00947D83">
        <w:tab/>
      </w:r>
      <w:r w:rsidR="00947D83">
        <w:tab/>
      </w:r>
    </w:ins>
    <w:customXmlInsRangeStart w:id="590" w:author="Evan Kramer" w:date="2019-04-29T07:54:00Z"/>
    <w:sdt>
      <w:sdtPr>
        <w:id w:val="-69656890"/>
        <w:docPartObj>
          <w:docPartGallery w:val="Page Numbers (Top of Page)"/>
          <w:docPartUnique/>
        </w:docPartObj>
      </w:sdtPr>
      <w:sdtEndPr>
        <w:rPr>
          <w:noProof/>
        </w:rPr>
      </w:sdtEndPr>
      <w:sdtContent>
        <w:customXmlInsRangeEnd w:id="590"/>
        <w:ins w:id="591" w:author="Evan Kramer" w:date="2019-04-29T07:54:00Z">
          <w:r>
            <w:fldChar w:fldCharType="begin"/>
          </w:r>
          <w:r>
            <w:instrText xml:space="preserve"> PAGE   \* MERGEFORMAT </w:instrText>
          </w:r>
          <w:r>
            <w:fldChar w:fldCharType="separate"/>
          </w:r>
        </w:ins>
        <w:r w:rsidR="009551D7">
          <w:rPr>
            <w:noProof/>
          </w:rPr>
          <w:t>1</w:t>
        </w:r>
        <w:ins w:id="592" w:author="Evan Kramer" w:date="2019-04-29T07:54:00Z">
          <w:r>
            <w:rPr>
              <w:noProof/>
            </w:rPr>
            <w:fldChar w:fldCharType="end"/>
          </w:r>
        </w:ins>
        <w:customXmlInsRangeStart w:id="593" w:author="Evan Kramer" w:date="2019-04-29T07:54:00Z"/>
      </w:sdtContent>
    </w:sdt>
    <w:customXmlInsRangeEnd w:id="593"/>
  </w:p>
  <w:p w14:paraId="159AE65A" w14:textId="452032CD" w:rsidR="00F63501" w:rsidRDefault="00F63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377"/>
    <w:multiLevelType w:val="hybridMultilevel"/>
    <w:tmpl w:val="3368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43D68"/>
    <w:multiLevelType w:val="hybridMultilevel"/>
    <w:tmpl w:val="19B0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66761"/>
    <w:multiLevelType w:val="hybridMultilevel"/>
    <w:tmpl w:val="84E6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692EFB"/>
    <w:multiLevelType w:val="hybridMultilevel"/>
    <w:tmpl w:val="211E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867C6"/>
    <w:multiLevelType w:val="hybridMultilevel"/>
    <w:tmpl w:val="B6767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032F1"/>
    <w:multiLevelType w:val="hybridMultilevel"/>
    <w:tmpl w:val="F286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25EB5"/>
    <w:multiLevelType w:val="hybridMultilevel"/>
    <w:tmpl w:val="1084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10"/>
  </w:num>
  <w:num w:numId="5">
    <w:abstractNumId w:val="8"/>
  </w:num>
  <w:num w:numId="6">
    <w:abstractNumId w:val="2"/>
  </w:num>
  <w:num w:numId="7">
    <w:abstractNumId w:val="5"/>
  </w:num>
  <w:num w:numId="8">
    <w:abstractNumId w:val="7"/>
  </w:num>
  <w:num w:numId="9">
    <w:abstractNumId w:val="6"/>
  </w:num>
  <w:num w:numId="10">
    <w:abstractNumId w:val="9"/>
  </w:num>
  <w:num w:numId="11">
    <w:abstractNumId w:val="1"/>
  </w:num>
  <w:num w:numId="12">
    <w:abstractNumId w:val="0"/>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an Kramer">
    <w15:presenceInfo w15:providerId="AD" w15:userId="S-1-5-21-2149558826-3324038498-27948981-324295"/>
  </w15:person>
  <w15:person w15:author="Sarah Pham">
    <w15:presenceInfo w15:providerId="Windows Live" w15:userId="2d44b426158248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05F02"/>
    <w:rsid w:val="000237EC"/>
    <w:rsid w:val="000248D3"/>
    <w:rsid w:val="00026198"/>
    <w:rsid w:val="00037443"/>
    <w:rsid w:val="00042685"/>
    <w:rsid w:val="000429F3"/>
    <w:rsid w:val="000470EE"/>
    <w:rsid w:val="000501D9"/>
    <w:rsid w:val="00050AE4"/>
    <w:rsid w:val="00056573"/>
    <w:rsid w:val="0006639D"/>
    <w:rsid w:val="00073270"/>
    <w:rsid w:val="000771C3"/>
    <w:rsid w:val="00081B84"/>
    <w:rsid w:val="00082474"/>
    <w:rsid w:val="00083A2B"/>
    <w:rsid w:val="00083D97"/>
    <w:rsid w:val="00085AC6"/>
    <w:rsid w:val="0009368C"/>
    <w:rsid w:val="000951E6"/>
    <w:rsid w:val="000A4E71"/>
    <w:rsid w:val="000B4D2D"/>
    <w:rsid w:val="000B7074"/>
    <w:rsid w:val="000B7E0D"/>
    <w:rsid w:val="000C02F8"/>
    <w:rsid w:val="000C1EAD"/>
    <w:rsid w:val="000C287D"/>
    <w:rsid w:val="000D0B87"/>
    <w:rsid w:val="000D1BC7"/>
    <w:rsid w:val="000E31C9"/>
    <w:rsid w:val="000F069C"/>
    <w:rsid w:val="000F7CA2"/>
    <w:rsid w:val="00110275"/>
    <w:rsid w:val="00110AC6"/>
    <w:rsid w:val="00112CC1"/>
    <w:rsid w:val="00112F17"/>
    <w:rsid w:val="00117966"/>
    <w:rsid w:val="001241E9"/>
    <w:rsid w:val="00126E76"/>
    <w:rsid w:val="001377AE"/>
    <w:rsid w:val="00137CB2"/>
    <w:rsid w:val="00140C17"/>
    <w:rsid w:val="00145F27"/>
    <w:rsid w:val="0014653C"/>
    <w:rsid w:val="00147D19"/>
    <w:rsid w:val="001516AF"/>
    <w:rsid w:val="001559BE"/>
    <w:rsid w:val="0016511C"/>
    <w:rsid w:val="00166108"/>
    <w:rsid w:val="0017370C"/>
    <w:rsid w:val="001770EE"/>
    <w:rsid w:val="001825B3"/>
    <w:rsid w:val="00187CC7"/>
    <w:rsid w:val="00193F81"/>
    <w:rsid w:val="001958C2"/>
    <w:rsid w:val="00195A9B"/>
    <w:rsid w:val="00197C3F"/>
    <w:rsid w:val="001A1D1F"/>
    <w:rsid w:val="001A559E"/>
    <w:rsid w:val="001C0C60"/>
    <w:rsid w:val="001C267A"/>
    <w:rsid w:val="001C701C"/>
    <w:rsid w:val="001D2066"/>
    <w:rsid w:val="001D68E7"/>
    <w:rsid w:val="001E05A7"/>
    <w:rsid w:val="001E7862"/>
    <w:rsid w:val="00202F46"/>
    <w:rsid w:val="002031C7"/>
    <w:rsid w:val="00206A44"/>
    <w:rsid w:val="00206DDB"/>
    <w:rsid w:val="00214BF0"/>
    <w:rsid w:val="002179A7"/>
    <w:rsid w:val="0022278E"/>
    <w:rsid w:val="00225BAB"/>
    <w:rsid w:val="0023174F"/>
    <w:rsid w:val="00233370"/>
    <w:rsid w:val="002409AE"/>
    <w:rsid w:val="0024649A"/>
    <w:rsid w:val="00252762"/>
    <w:rsid w:val="00253726"/>
    <w:rsid w:val="00254C78"/>
    <w:rsid w:val="00260F2A"/>
    <w:rsid w:val="0026565D"/>
    <w:rsid w:val="00265773"/>
    <w:rsid w:val="00267D9F"/>
    <w:rsid w:val="00271A17"/>
    <w:rsid w:val="00283940"/>
    <w:rsid w:val="00284284"/>
    <w:rsid w:val="00286381"/>
    <w:rsid w:val="00287954"/>
    <w:rsid w:val="00290DBC"/>
    <w:rsid w:val="002C2EC3"/>
    <w:rsid w:val="002C6F37"/>
    <w:rsid w:val="002D2CB0"/>
    <w:rsid w:val="002F134C"/>
    <w:rsid w:val="002F3D4D"/>
    <w:rsid w:val="002F42AD"/>
    <w:rsid w:val="003002BF"/>
    <w:rsid w:val="00302C71"/>
    <w:rsid w:val="003033B1"/>
    <w:rsid w:val="003053E9"/>
    <w:rsid w:val="00306EEF"/>
    <w:rsid w:val="0031606A"/>
    <w:rsid w:val="00317343"/>
    <w:rsid w:val="00322265"/>
    <w:rsid w:val="00327025"/>
    <w:rsid w:val="00335E28"/>
    <w:rsid w:val="00343EEB"/>
    <w:rsid w:val="003479DD"/>
    <w:rsid w:val="00351621"/>
    <w:rsid w:val="0035284D"/>
    <w:rsid w:val="00354919"/>
    <w:rsid w:val="00355135"/>
    <w:rsid w:val="00355D85"/>
    <w:rsid w:val="00357CF8"/>
    <w:rsid w:val="00357DF0"/>
    <w:rsid w:val="00357F40"/>
    <w:rsid w:val="00370BBA"/>
    <w:rsid w:val="00374BEC"/>
    <w:rsid w:val="00375699"/>
    <w:rsid w:val="00377051"/>
    <w:rsid w:val="00392320"/>
    <w:rsid w:val="003A3288"/>
    <w:rsid w:val="003B3EC1"/>
    <w:rsid w:val="003D246C"/>
    <w:rsid w:val="003D3F7D"/>
    <w:rsid w:val="003D658D"/>
    <w:rsid w:val="003E3168"/>
    <w:rsid w:val="003E3FD4"/>
    <w:rsid w:val="003E4FC6"/>
    <w:rsid w:val="003F7A5E"/>
    <w:rsid w:val="00402C69"/>
    <w:rsid w:val="0040538D"/>
    <w:rsid w:val="00406937"/>
    <w:rsid w:val="00407FBF"/>
    <w:rsid w:val="00410B55"/>
    <w:rsid w:val="004114FB"/>
    <w:rsid w:val="00425DDE"/>
    <w:rsid w:val="004321BF"/>
    <w:rsid w:val="00433E65"/>
    <w:rsid w:val="00440005"/>
    <w:rsid w:val="00440708"/>
    <w:rsid w:val="00442BCB"/>
    <w:rsid w:val="00444EC6"/>
    <w:rsid w:val="004471D6"/>
    <w:rsid w:val="004500BA"/>
    <w:rsid w:val="00450CBF"/>
    <w:rsid w:val="00454789"/>
    <w:rsid w:val="00461A12"/>
    <w:rsid w:val="00462CE7"/>
    <w:rsid w:val="00470995"/>
    <w:rsid w:val="00477012"/>
    <w:rsid w:val="00491115"/>
    <w:rsid w:val="004A2EFD"/>
    <w:rsid w:val="004A4873"/>
    <w:rsid w:val="004C00F8"/>
    <w:rsid w:val="004C1F44"/>
    <w:rsid w:val="004D119C"/>
    <w:rsid w:val="004D1B90"/>
    <w:rsid w:val="004D7F26"/>
    <w:rsid w:val="004E226A"/>
    <w:rsid w:val="0050055D"/>
    <w:rsid w:val="00504D59"/>
    <w:rsid w:val="00511B6A"/>
    <w:rsid w:val="005176CC"/>
    <w:rsid w:val="005277C6"/>
    <w:rsid w:val="0053227A"/>
    <w:rsid w:val="005358D0"/>
    <w:rsid w:val="00535DF8"/>
    <w:rsid w:val="0054189D"/>
    <w:rsid w:val="00545837"/>
    <w:rsid w:val="00554448"/>
    <w:rsid w:val="00554B3B"/>
    <w:rsid w:val="00560195"/>
    <w:rsid w:val="005635C4"/>
    <w:rsid w:val="005649C7"/>
    <w:rsid w:val="00571430"/>
    <w:rsid w:val="00572F49"/>
    <w:rsid w:val="00574463"/>
    <w:rsid w:val="005752DC"/>
    <w:rsid w:val="00580024"/>
    <w:rsid w:val="00587159"/>
    <w:rsid w:val="00587B7B"/>
    <w:rsid w:val="0059261A"/>
    <w:rsid w:val="005935E3"/>
    <w:rsid w:val="00593CB9"/>
    <w:rsid w:val="0059670C"/>
    <w:rsid w:val="005A2BF4"/>
    <w:rsid w:val="005A45E4"/>
    <w:rsid w:val="005B41F1"/>
    <w:rsid w:val="005B53DE"/>
    <w:rsid w:val="005D1338"/>
    <w:rsid w:val="005D1517"/>
    <w:rsid w:val="005D1953"/>
    <w:rsid w:val="005D624C"/>
    <w:rsid w:val="005E3E91"/>
    <w:rsid w:val="005F407C"/>
    <w:rsid w:val="006027C9"/>
    <w:rsid w:val="0060298E"/>
    <w:rsid w:val="0060371A"/>
    <w:rsid w:val="00603F72"/>
    <w:rsid w:val="00607889"/>
    <w:rsid w:val="00616476"/>
    <w:rsid w:val="00621A79"/>
    <w:rsid w:val="00621C32"/>
    <w:rsid w:val="006254AD"/>
    <w:rsid w:val="0063022D"/>
    <w:rsid w:val="0063585B"/>
    <w:rsid w:val="00643B58"/>
    <w:rsid w:val="00644910"/>
    <w:rsid w:val="0065426F"/>
    <w:rsid w:val="00654C5E"/>
    <w:rsid w:val="006609D3"/>
    <w:rsid w:val="006625B0"/>
    <w:rsid w:val="006648EB"/>
    <w:rsid w:val="00665CFA"/>
    <w:rsid w:val="00665FF9"/>
    <w:rsid w:val="006A19F1"/>
    <w:rsid w:val="006B4EE3"/>
    <w:rsid w:val="006B518D"/>
    <w:rsid w:val="006C1BE7"/>
    <w:rsid w:val="006C2480"/>
    <w:rsid w:val="006D2552"/>
    <w:rsid w:val="006D4EAA"/>
    <w:rsid w:val="006D53EE"/>
    <w:rsid w:val="006E0201"/>
    <w:rsid w:val="006E0332"/>
    <w:rsid w:val="006E41B7"/>
    <w:rsid w:val="006E520F"/>
    <w:rsid w:val="006F17A1"/>
    <w:rsid w:val="006F29CC"/>
    <w:rsid w:val="006F4AA7"/>
    <w:rsid w:val="0070234D"/>
    <w:rsid w:val="00705BB0"/>
    <w:rsid w:val="00707E6A"/>
    <w:rsid w:val="00720DA6"/>
    <w:rsid w:val="00727A41"/>
    <w:rsid w:val="00727B82"/>
    <w:rsid w:val="00730CEE"/>
    <w:rsid w:val="00731F30"/>
    <w:rsid w:val="00732D39"/>
    <w:rsid w:val="007444B3"/>
    <w:rsid w:val="00746FA4"/>
    <w:rsid w:val="007500E3"/>
    <w:rsid w:val="007503D6"/>
    <w:rsid w:val="0075549A"/>
    <w:rsid w:val="00755B8C"/>
    <w:rsid w:val="00766B26"/>
    <w:rsid w:val="00767AC4"/>
    <w:rsid w:val="007701D0"/>
    <w:rsid w:val="00773B9F"/>
    <w:rsid w:val="00774653"/>
    <w:rsid w:val="00780762"/>
    <w:rsid w:val="00780C51"/>
    <w:rsid w:val="007818B6"/>
    <w:rsid w:val="00786825"/>
    <w:rsid w:val="00792E74"/>
    <w:rsid w:val="00792F36"/>
    <w:rsid w:val="007946AB"/>
    <w:rsid w:val="007975C2"/>
    <w:rsid w:val="007A1590"/>
    <w:rsid w:val="007A240F"/>
    <w:rsid w:val="007A3A42"/>
    <w:rsid w:val="007A60A2"/>
    <w:rsid w:val="007A6B6F"/>
    <w:rsid w:val="007B2AED"/>
    <w:rsid w:val="007B2C12"/>
    <w:rsid w:val="007B4D86"/>
    <w:rsid w:val="007C204A"/>
    <w:rsid w:val="007C3983"/>
    <w:rsid w:val="007C4609"/>
    <w:rsid w:val="007C6573"/>
    <w:rsid w:val="007C70F6"/>
    <w:rsid w:val="007D2D2E"/>
    <w:rsid w:val="007F016F"/>
    <w:rsid w:val="007F23E1"/>
    <w:rsid w:val="007F26EF"/>
    <w:rsid w:val="007F5032"/>
    <w:rsid w:val="007F62F2"/>
    <w:rsid w:val="007F7AD4"/>
    <w:rsid w:val="00804335"/>
    <w:rsid w:val="00805304"/>
    <w:rsid w:val="00815BAF"/>
    <w:rsid w:val="00816773"/>
    <w:rsid w:val="00817CE0"/>
    <w:rsid w:val="00822CEC"/>
    <w:rsid w:val="00823A3D"/>
    <w:rsid w:val="00824FB6"/>
    <w:rsid w:val="00825339"/>
    <w:rsid w:val="0082575F"/>
    <w:rsid w:val="00826017"/>
    <w:rsid w:val="00830F42"/>
    <w:rsid w:val="00836CB2"/>
    <w:rsid w:val="00836D90"/>
    <w:rsid w:val="00844005"/>
    <w:rsid w:val="00844458"/>
    <w:rsid w:val="00844CBE"/>
    <w:rsid w:val="008463A3"/>
    <w:rsid w:val="00855603"/>
    <w:rsid w:val="00860437"/>
    <w:rsid w:val="0086190D"/>
    <w:rsid w:val="00866707"/>
    <w:rsid w:val="008723FB"/>
    <w:rsid w:val="00873835"/>
    <w:rsid w:val="00875BA0"/>
    <w:rsid w:val="00881E0B"/>
    <w:rsid w:val="00883BCC"/>
    <w:rsid w:val="00883D52"/>
    <w:rsid w:val="00886863"/>
    <w:rsid w:val="00897938"/>
    <w:rsid w:val="008A283E"/>
    <w:rsid w:val="008C623C"/>
    <w:rsid w:val="008C7669"/>
    <w:rsid w:val="008D205C"/>
    <w:rsid w:val="008E2237"/>
    <w:rsid w:val="008E2F76"/>
    <w:rsid w:val="008F03FF"/>
    <w:rsid w:val="008F14D8"/>
    <w:rsid w:val="008F2169"/>
    <w:rsid w:val="008F7C4E"/>
    <w:rsid w:val="00901281"/>
    <w:rsid w:val="00907B63"/>
    <w:rsid w:val="009102CF"/>
    <w:rsid w:val="00920D52"/>
    <w:rsid w:val="00927C87"/>
    <w:rsid w:val="009321DB"/>
    <w:rsid w:val="0093721C"/>
    <w:rsid w:val="00937541"/>
    <w:rsid w:val="00942889"/>
    <w:rsid w:val="00947D83"/>
    <w:rsid w:val="0095127A"/>
    <w:rsid w:val="009551D7"/>
    <w:rsid w:val="00962ADF"/>
    <w:rsid w:val="009714CA"/>
    <w:rsid w:val="00976E21"/>
    <w:rsid w:val="009813CF"/>
    <w:rsid w:val="00981BC3"/>
    <w:rsid w:val="009835AB"/>
    <w:rsid w:val="00983B33"/>
    <w:rsid w:val="00985410"/>
    <w:rsid w:val="00990809"/>
    <w:rsid w:val="009924D9"/>
    <w:rsid w:val="009925DE"/>
    <w:rsid w:val="00995174"/>
    <w:rsid w:val="009A4584"/>
    <w:rsid w:val="009A62D1"/>
    <w:rsid w:val="009B75AB"/>
    <w:rsid w:val="009C1FD3"/>
    <w:rsid w:val="009C25C6"/>
    <w:rsid w:val="009C7373"/>
    <w:rsid w:val="009D1985"/>
    <w:rsid w:val="009D24E4"/>
    <w:rsid w:val="009D7EB2"/>
    <w:rsid w:val="009E05DD"/>
    <w:rsid w:val="009E2B60"/>
    <w:rsid w:val="009E43E8"/>
    <w:rsid w:val="009E7CA3"/>
    <w:rsid w:val="009F1296"/>
    <w:rsid w:val="009F2B93"/>
    <w:rsid w:val="00A12370"/>
    <w:rsid w:val="00A250BD"/>
    <w:rsid w:val="00A335E0"/>
    <w:rsid w:val="00A3469E"/>
    <w:rsid w:val="00A376AA"/>
    <w:rsid w:val="00A40A0F"/>
    <w:rsid w:val="00A4757D"/>
    <w:rsid w:val="00A54CAD"/>
    <w:rsid w:val="00A563E0"/>
    <w:rsid w:val="00A61A4A"/>
    <w:rsid w:val="00A62033"/>
    <w:rsid w:val="00A674EB"/>
    <w:rsid w:val="00A719BB"/>
    <w:rsid w:val="00A74BE0"/>
    <w:rsid w:val="00A7620B"/>
    <w:rsid w:val="00A76779"/>
    <w:rsid w:val="00A800A1"/>
    <w:rsid w:val="00A81883"/>
    <w:rsid w:val="00A820E8"/>
    <w:rsid w:val="00A845D7"/>
    <w:rsid w:val="00A863A7"/>
    <w:rsid w:val="00A873B1"/>
    <w:rsid w:val="00AA0354"/>
    <w:rsid w:val="00AA1415"/>
    <w:rsid w:val="00AB2048"/>
    <w:rsid w:val="00AB3FEA"/>
    <w:rsid w:val="00AC0E36"/>
    <w:rsid w:val="00AC1B57"/>
    <w:rsid w:val="00AC1EB7"/>
    <w:rsid w:val="00AC2080"/>
    <w:rsid w:val="00AC689D"/>
    <w:rsid w:val="00AC7958"/>
    <w:rsid w:val="00AD079F"/>
    <w:rsid w:val="00AD0835"/>
    <w:rsid w:val="00AD16D5"/>
    <w:rsid w:val="00AD53C0"/>
    <w:rsid w:val="00AD71EA"/>
    <w:rsid w:val="00AE5344"/>
    <w:rsid w:val="00AE77FE"/>
    <w:rsid w:val="00AF381A"/>
    <w:rsid w:val="00AF4419"/>
    <w:rsid w:val="00AF56D7"/>
    <w:rsid w:val="00AF648E"/>
    <w:rsid w:val="00AF683A"/>
    <w:rsid w:val="00B00A95"/>
    <w:rsid w:val="00B05636"/>
    <w:rsid w:val="00B12102"/>
    <w:rsid w:val="00B14658"/>
    <w:rsid w:val="00B153B4"/>
    <w:rsid w:val="00B20F00"/>
    <w:rsid w:val="00B21643"/>
    <w:rsid w:val="00B24AF9"/>
    <w:rsid w:val="00B312C6"/>
    <w:rsid w:val="00B318AC"/>
    <w:rsid w:val="00B32301"/>
    <w:rsid w:val="00B36919"/>
    <w:rsid w:val="00B40698"/>
    <w:rsid w:val="00B46C16"/>
    <w:rsid w:val="00B50191"/>
    <w:rsid w:val="00B52667"/>
    <w:rsid w:val="00B5372D"/>
    <w:rsid w:val="00B53E3D"/>
    <w:rsid w:val="00B5406B"/>
    <w:rsid w:val="00B5623A"/>
    <w:rsid w:val="00B56536"/>
    <w:rsid w:val="00B65E23"/>
    <w:rsid w:val="00B724D6"/>
    <w:rsid w:val="00B72CAE"/>
    <w:rsid w:val="00B76039"/>
    <w:rsid w:val="00B773BB"/>
    <w:rsid w:val="00B77CAD"/>
    <w:rsid w:val="00B812DA"/>
    <w:rsid w:val="00B82E21"/>
    <w:rsid w:val="00B867C8"/>
    <w:rsid w:val="00B87EA6"/>
    <w:rsid w:val="00B9353F"/>
    <w:rsid w:val="00BA12A0"/>
    <w:rsid w:val="00BA4D82"/>
    <w:rsid w:val="00BA5980"/>
    <w:rsid w:val="00BA6BFC"/>
    <w:rsid w:val="00BB1629"/>
    <w:rsid w:val="00BB5B50"/>
    <w:rsid w:val="00BC0F85"/>
    <w:rsid w:val="00BC2745"/>
    <w:rsid w:val="00BC344B"/>
    <w:rsid w:val="00BC7589"/>
    <w:rsid w:val="00BE086E"/>
    <w:rsid w:val="00BE5ACC"/>
    <w:rsid w:val="00BF1FA8"/>
    <w:rsid w:val="00BF5486"/>
    <w:rsid w:val="00C0022F"/>
    <w:rsid w:val="00C030E1"/>
    <w:rsid w:val="00C04A7D"/>
    <w:rsid w:val="00C10706"/>
    <w:rsid w:val="00C10A76"/>
    <w:rsid w:val="00C1624C"/>
    <w:rsid w:val="00C173F2"/>
    <w:rsid w:val="00C24873"/>
    <w:rsid w:val="00C30BAA"/>
    <w:rsid w:val="00C355D2"/>
    <w:rsid w:val="00C412AD"/>
    <w:rsid w:val="00C464FB"/>
    <w:rsid w:val="00C517D3"/>
    <w:rsid w:val="00C613B9"/>
    <w:rsid w:val="00C626A5"/>
    <w:rsid w:val="00C65EDF"/>
    <w:rsid w:val="00C6746F"/>
    <w:rsid w:val="00C72DC8"/>
    <w:rsid w:val="00C73D51"/>
    <w:rsid w:val="00C82AA4"/>
    <w:rsid w:val="00C85B2E"/>
    <w:rsid w:val="00C9291E"/>
    <w:rsid w:val="00C97E45"/>
    <w:rsid w:val="00CB3634"/>
    <w:rsid w:val="00CC1381"/>
    <w:rsid w:val="00CC24D9"/>
    <w:rsid w:val="00CC2D74"/>
    <w:rsid w:val="00CD0963"/>
    <w:rsid w:val="00CE2B73"/>
    <w:rsid w:val="00CE3B15"/>
    <w:rsid w:val="00CE3F6D"/>
    <w:rsid w:val="00CE4608"/>
    <w:rsid w:val="00CE7E10"/>
    <w:rsid w:val="00CF19AE"/>
    <w:rsid w:val="00CF2F9F"/>
    <w:rsid w:val="00CF6600"/>
    <w:rsid w:val="00D04B9C"/>
    <w:rsid w:val="00D14EBA"/>
    <w:rsid w:val="00D1720B"/>
    <w:rsid w:val="00D17F4F"/>
    <w:rsid w:val="00D2298F"/>
    <w:rsid w:val="00D3321E"/>
    <w:rsid w:val="00D358F4"/>
    <w:rsid w:val="00D36EB7"/>
    <w:rsid w:val="00D4789D"/>
    <w:rsid w:val="00D51D63"/>
    <w:rsid w:val="00D53A81"/>
    <w:rsid w:val="00D6796A"/>
    <w:rsid w:val="00D679DF"/>
    <w:rsid w:val="00D75442"/>
    <w:rsid w:val="00D76452"/>
    <w:rsid w:val="00D8212E"/>
    <w:rsid w:val="00D82C74"/>
    <w:rsid w:val="00D95182"/>
    <w:rsid w:val="00D975FC"/>
    <w:rsid w:val="00DC1134"/>
    <w:rsid w:val="00DC5157"/>
    <w:rsid w:val="00DC693F"/>
    <w:rsid w:val="00DC7ADD"/>
    <w:rsid w:val="00DD0343"/>
    <w:rsid w:val="00DD11C4"/>
    <w:rsid w:val="00DE2449"/>
    <w:rsid w:val="00DE2CF6"/>
    <w:rsid w:val="00DE3158"/>
    <w:rsid w:val="00DE3DEF"/>
    <w:rsid w:val="00DE6119"/>
    <w:rsid w:val="00DF5936"/>
    <w:rsid w:val="00DF5DB8"/>
    <w:rsid w:val="00DF7B46"/>
    <w:rsid w:val="00DF7EA0"/>
    <w:rsid w:val="00E06556"/>
    <w:rsid w:val="00E067B9"/>
    <w:rsid w:val="00E15D24"/>
    <w:rsid w:val="00E2103B"/>
    <w:rsid w:val="00E22258"/>
    <w:rsid w:val="00E269D4"/>
    <w:rsid w:val="00E30269"/>
    <w:rsid w:val="00E30FBC"/>
    <w:rsid w:val="00E32250"/>
    <w:rsid w:val="00E34CBC"/>
    <w:rsid w:val="00E36224"/>
    <w:rsid w:val="00E41AF1"/>
    <w:rsid w:val="00E46217"/>
    <w:rsid w:val="00E606C3"/>
    <w:rsid w:val="00E65921"/>
    <w:rsid w:val="00E66556"/>
    <w:rsid w:val="00E7333A"/>
    <w:rsid w:val="00E75A67"/>
    <w:rsid w:val="00E86044"/>
    <w:rsid w:val="00E91B9A"/>
    <w:rsid w:val="00E9241C"/>
    <w:rsid w:val="00E92C10"/>
    <w:rsid w:val="00EA0BF1"/>
    <w:rsid w:val="00EA528E"/>
    <w:rsid w:val="00EB2FBC"/>
    <w:rsid w:val="00EB5D30"/>
    <w:rsid w:val="00ED0869"/>
    <w:rsid w:val="00EE1A3F"/>
    <w:rsid w:val="00EE240F"/>
    <w:rsid w:val="00EE4021"/>
    <w:rsid w:val="00EF0C49"/>
    <w:rsid w:val="00EF70ED"/>
    <w:rsid w:val="00F06C14"/>
    <w:rsid w:val="00F10013"/>
    <w:rsid w:val="00F126AF"/>
    <w:rsid w:val="00F24F98"/>
    <w:rsid w:val="00F33A19"/>
    <w:rsid w:val="00F37ADE"/>
    <w:rsid w:val="00F43E1C"/>
    <w:rsid w:val="00F44D6E"/>
    <w:rsid w:val="00F509FA"/>
    <w:rsid w:val="00F53088"/>
    <w:rsid w:val="00F54D9D"/>
    <w:rsid w:val="00F63501"/>
    <w:rsid w:val="00F70029"/>
    <w:rsid w:val="00F726E9"/>
    <w:rsid w:val="00F85D1C"/>
    <w:rsid w:val="00F90281"/>
    <w:rsid w:val="00F95754"/>
    <w:rsid w:val="00FA0F7E"/>
    <w:rsid w:val="00FA1238"/>
    <w:rsid w:val="00FB2F46"/>
    <w:rsid w:val="00FB46EC"/>
    <w:rsid w:val="00FC008D"/>
    <w:rsid w:val="00FC22F2"/>
    <w:rsid w:val="00FC352A"/>
    <w:rsid w:val="00FC3D4F"/>
    <w:rsid w:val="00FC3FD6"/>
    <w:rsid w:val="00FC7C33"/>
    <w:rsid w:val="00FD00AC"/>
    <w:rsid w:val="00FE3CC0"/>
    <w:rsid w:val="00FE6DCE"/>
    <w:rsid w:val="00FF69D2"/>
    <w:rsid w:val="00FF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E742C"/>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 w:type="paragraph" w:styleId="NormalWeb">
    <w:name w:val="Normal (Web)"/>
    <w:basedOn w:val="Normal"/>
    <w:uiPriority w:val="99"/>
    <w:unhideWhenUsed/>
    <w:rsid w:val="00B773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73BB"/>
    <w:rPr>
      <w:color w:val="0000FF"/>
      <w:u w:val="single"/>
    </w:rPr>
  </w:style>
  <w:style w:type="paragraph" w:styleId="FootnoteText">
    <w:name w:val="footnote text"/>
    <w:basedOn w:val="Normal"/>
    <w:link w:val="FootnoteTextChar"/>
    <w:uiPriority w:val="99"/>
    <w:semiHidden/>
    <w:unhideWhenUsed/>
    <w:rsid w:val="00290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DBC"/>
    <w:rPr>
      <w:sz w:val="20"/>
      <w:szCs w:val="20"/>
    </w:rPr>
  </w:style>
  <w:style w:type="character" w:styleId="FootnoteReference">
    <w:name w:val="footnote reference"/>
    <w:basedOn w:val="DefaultParagraphFont"/>
    <w:uiPriority w:val="99"/>
    <w:semiHidden/>
    <w:unhideWhenUsed/>
    <w:rsid w:val="00290DBC"/>
    <w:rPr>
      <w:vertAlign w:val="superscript"/>
    </w:rPr>
  </w:style>
  <w:style w:type="character" w:styleId="CommentReference">
    <w:name w:val="annotation reference"/>
    <w:basedOn w:val="DefaultParagraphFont"/>
    <w:uiPriority w:val="99"/>
    <w:semiHidden/>
    <w:unhideWhenUsed/>
    <w:rsid w:val="00707E6A"/>
    <w:rPr>
      <w:sz w:val="16"/>
      <w:szCs w:val="16"/>
    </w:rPr>
  </w:style>
  <w:style w:type="paragraph" w:styleId="CommentText">
    <w:name w:val="annotation text"/>
    <w:basedOn w:val="Normal"/>
    <w:link w:val="CommentTextChar"/>
    <w:uiPriority w:val="99"/>
    <w:semiHidden/>
    <w:unhideWhenUsed/>
    <w:rsid w:val="00707E6A"/>
    <w:pPr>
      <w:spacing w:line="240" w:lineRule="auto"/>
    </w:pPr>
    <w:rPr>
      <w:sz w:val="20"/>
      <w:szCs w:val="20"/>
    </w:rPr>
  </w:style>
  <w:style w:type="character" w:customStyle="1" w:styleId="CommentTextChar">
    <w:name w:val="Comment Text Char"/>
    <w:basedOn w:val="DefaultParagraphFont"/>
    <w:link w:val="CommentText"/>
    <w:uiPriority w:val="99"/>
    <w:semiHidden/>
    <w:rsid w:val="00707E6A"/>
    <w:rPr>
      <w:sz w:val="20"/>
      <w:szCs w:val="20"/>
    </w:rPr>
  </w:style>
  <w:style w:type="paragraph" w:styleId="CommentSubject">
    <w:name w:val="annotation subject"/>
    <w:basedOn w:val="CommentText"/>
    <w:next w:val="CommentText"/>
    <w:link w:val="CommentSubjectChar"/>
    <w:uiPriority w:val="99"/>
    <w:semiHidden/>
    <w:unhideWhenUsed/>
    <w:rsid w:val="00707E6A"/>
    <w:rPr>
      <w:b/>
      <w:bCs/>
    </w:rPr>
  </w:style>
  <w:style w:type="character" w:customStyle="1" w:styleId="CommentSubjectChar">
    <w:name w:val="Comment Subject Char"/>
    <w:basedOn w:val="CommentTextChar"/>
    <w:link w:val="CommentSubject"/>
    <w:uiPriority w:val="99"/>
    <w:semiHidden/>
    <w:rsid w:val="00707E6A"/>
    <w:rPr>
      <w:b/>
      <w:bCs/>
      <w:sz w:val="20"/>
      <w:szCs w:val="20"/>
    </w:rPr>
  </w:style>
  <w:style w:type="paragraph" w:styleId="BalloonText">
    <w:name w:val="Balloon Text"/>
    <w:basedOn w:val="Normal"/>
    <w:link w:val="BalloonTextChar"/>
    <w:uiPriority w:val="99"/>
    <w:semiHidden/>
    <w:unhideWhenUsed/>
    <w:rsid w:val="00707E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E6A"/>
    <w:rPr>
      <w:rFonts w:ascii="Segoe UI" w:hAnsi="Segoe UI" w:cs="Segoe UI"/>
      <w:sz w:val="18"/>
      <w:szCs w:val="18"/>
    </w:rPr>
  </w:style>
  <w:style w:type="paragraph" w:styleId="HTMLPreformatted">
    <w:name w:val="HTML Preformatted"/>
    <w:basedOn w:val="Normal"/>
    <w:link w:val="HTMLPreformattedChar"/>
    <w:uiPriority w:val="99"/>
    <w:unhideWhenUsed/>
    <w:rsid w:val="00A81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1883"/>
    <w:rPr>
      <w:rFonts w:ascii="Courier New" w:eastAsia="Times New Roman" w:hAnsi="Courier New" w:cs="Courier New"/>
      <w:sz w:val="20"/>
      <w:szCs w:val="20"/>
    </w:rPr>
  </w:style>
  <w:style w:type="character" w:customStyle="1" w:styleId="gnkrckgcgsb">
    <w:name w:val="gnkrckgcgsb"/>
    <w:basedOn w:val="DefaultParagraphFont"/>
    <w:rsid w:val="00A81883"/>
  </w:style>
  <w:style w:type="paragraph" w:styleId="Revision">
    <w:name w:val="Revision"/>
    <w:hidden/>
    <w:uiPriority w:val="99"/>
    <w:semiHidden/>
    <w:rsid w:val="00AF44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3143">
      <w:bodyDiv w:val="1"/>
      <w:marLeft w:val="0"/>
      <w:marRight w:val="0"/>
      <w:marTop w:val="0"/>
      <w:marBottom w:val="0"/>
      <w:divBdr>
        <w:top w:val="none" w:sz="0" w:space="0" w:color="auto"/>
        <w:left w:val="none" w:sz="0" w:space="0" w:color="auto"/>
        <w:bottom w:val="none" w:sz="0" w:space="0" w:color="auto"/>
        <w:right w:val="none" w:sz="0" w:space="0" w:color="auto"/>
      </w:divBdr>
    </w:div>
    <w:div w:id="1007094364">
      <w:bodyDiv w:val="1"/>
      <w:marLeft w:val="0"/>
      <w:marRight w:val="0"/>
      <w:marTop w:val="0"/>
      <w:marBottom w:val="0"/>
      <w:divBdr>
        <w:top w:val="none" w:sz="0" w:space="0" w:color="auto"/>
        <w:left w:val="none" w:sz="0" w:space="0" w:color="auto"/>
        <w:bottom w:val="none" w:sz="0" w:space="0" w:color="auto"/>
        <w:right w:val="none" w:sz="0" w:space="0" w:color="auto"/>
      </w:divBdr>
    </w:div>
    <w:div w:id="1072898125">
      <w:bodyDiv w:val="1"/>
      <w:marLeft w:val="0"/>
      <w:marRight w:val="0"/>
      <w:marTop w:val="0"/>
      <w:marBottom w:val="0"/>
      <w:divBdr>
        <w:top w:val="none" w:sz="0" w:space="0" w:color="auto"/>
        <w:left w:val="none" w:sz="0" w:space="0" w:color="auto"/>
        <w:bottom w:val="none" w:sz="0" w:space="0" w:color="auto"/>
        <w:right w:val="none" w:sz="0" w:space="0" w:color="auto"/>
      </w:divBdr>
    </w:div>
    <w:div w:id="1577781478">
      <w:bodyDiv w:val="1"/>
      <w:marLeft w:val="0"/>
      <w:marRight w:val="0"/>
      <w:marTop w:val="0"/>
      <w:marBottom w:val="0"/>
      <w:divBdr>
        <w:top w:val="none" w:sz="0" w:space="0" w:color="auto"/>
        <w:left w:val="none" w:sz="0" w:space="0" w:color="auto"/>
        <w:bottom w:val="none" w:sz="0" w:space="0" w:color="auto"/>
        <w:right w:val="none" w:sz="0" w:space="0" w:color="auto"/>
      </w:divBdr>
    </w:div>
    <w:div w:id="1597441842">
      <w:bodyDiv w:val="1"/>
      <w:marLeft w:val="0"/>
      <w:marRight w:val="0"/>
      <w:marTop w:val="0"/>
      <w:marBottom w:val="0"/>
      <w:divBdr>
        <w:top w:val="none" w:sz="0" w:space="0" w:color="auto"/>
        <w:left w:val="none" w:sz="0" w:space="0" w:color="auto"/>
        <w:bottom w:val="none" w:sz="0" w:space="0" w:color="auto"/>
        <w:right w:val="none" w:sz="0" w:space="0" w:color="auto"/>
      </w:divBdr>
    </w:div>
    <w:div w:id="1713574832">
      <w:bodyDiv w:val="1"/>
      <w:marLeft w:val="0"/>
      <w:marRight w:val="0"/>
      <w:marTop w:val="0"/>
      <w:marBottom w:val="0"/>
      <w:divBdr>
        <w:top w:val="none" w:sz="0" w:space="0" w:color="auto"/>
        <w:left w:val="none" w:sz="0" w:space="0" w:color="auto"/>
        <w:bottom w:val="none" w:sz="0" w:space="0" w:color="auto"/>
        <w:right w:val="none" w:sz="0" w:space="0" w:color="auto"/>
      </w:divBdr>
    </w:div>
    <w:div w:id="1755977120">
      <w:bodyDiv w:val="1"/>
      <w:marLeft w:val="0"/>
      <w:marRight w:val="0"/>
      <w:marTop w:val="0"/>
      <w:marBottom w:val="0"/>
      <w:divBdr>
        <w:top w:val="none" w:sz="0" w:space="0" w:color="auto"/>
        <w:left w:val="none" w:sz="0" w:space="0" w:color="auto"/>
        <w:bottom w:val="none" w:sz="0" w:space="0" w:color="auto"/>
        <w:right w:val="none" w:sz="0" w:space="0" w:color="auto"/>
      </w:divBdr>
    </w:div>
    <w:div w:id="1793402951">
      <w:bodyDiv w:val="1"/>
      <w:marLeft w:val="0"/>
      <w:marRight w:val="0"/>
      <w:marTop w:val="0"/>
      <w:marBottom w:val="0"/>
      <w:divBdr>
        <w:top w:val="none" w:sz="0" w:space="0" w:color="auto"/>
        <w:left w:val="none" w:sz="0" w:space="0" w:color="auto"/>
        <w:bottom w:val="none" w:sz="0" w:space="0" w:color="auto"/>
        <w:right w:val="none" w:sz="0" w:space="0" w:color="auto"/>
      </w:divBdr>
    </w:div>
    <w:div w:id="1860505985">
      <w:bodyDiv w:val="1"/>
      <w:marLeft w:val="0"/>
      <w:marRight w:val="0"/>
      <w:marTop w:val="0"/>
      <w:marBottom w:val="0"/>
      <w:divBdr>
        <w:top w:val="none" w:sz="0" w:space="0" w:color="auto"/>
        <w:left w:val="none" w:sz="0" w:space="0" w:color="auto"/>
        <w:bottom w:val="none" w:sz="0" w:space="0" w:color="auto"/>
        <w:right w:val="none" w:sz="0" w:space="0" w:color="auto"/>
      </w:divBdr>
    </w:div>
    <w:div w:id="2016683199">
      <w:bodyDiv w:val="1"/>
      <w:marLeft w:val="0"/>
      <w:marRight w:val="0"/>
      <w:marTop w:val="0"/>
      <w:marBottom w:val="0"/>
      <w:divBdr>
        <w:top w:val="none" w:sz="0" w:space="0" w:color="auto"/>
        <w:left w:val="none" w:sz="0" w:space="0" w:color="auto"/>
        <w:bottom w:val="none" w:sz="0" w:space="0" w:color="auto"/>
        <w:right w:val="none" w:sz="0" w:space="0" w:color="auto"/>
      </w:divBdr>
    </w:div>
    <w:div w:id="2051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tn.gov/content/dam/tn/education/reports/331958_membership_attendance_manual.pdf" TargetMode="External"/><Relationship Id="rId1" Type="http://schemas.openxmlformats.org/officeDocument/2006/relationships/hyperlink" Target="https://www.tn.gov/content/dam/tn/education/data/tvaas/Statistical_Models_and_Business_Ru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CDFD1-3FE1-4502-8656-BCD41D41E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22</Pages>
  <Words>3987</Words>
  <Characters>22730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74</cp:revision>
  <dcterms:created xsi:type="dcterms:W3CDTF">2019-04-29T12:45:00Z</dcterms:created>
  <dcterms:modified xsi:type="dcterms:W3CDTF">2019-04-29T19:22:00Z</dcterms:modified>
</cp:coreProperties>
</file>